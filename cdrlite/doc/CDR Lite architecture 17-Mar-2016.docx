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D5B" w:rsidRPr="00FF14DD" w:rsidRDefault="00D31D5B" w:rsidP="000048CF">
      <w:pPr>
        <w:pStyle w:val="TitleCover"/>
        <w:spacing w:after="240"/>
        <w:rPr>
          <w:rFonts w:ascii="Arial" w:hAnsi="Arial" w:cs="Arial"/>
          <w:sz w:val="52"/>
        </w:rPr>
      </w:pPr>
      <w:bookmarkStart w:id="0" w:name="_Toc523878296"/>
      <w:bookmarkStart w:id="1" w:name="_Toc521978636"/>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4EC0" w:rsidRPr="009C20DD" w:rsidRDefault="007C03DC" w:rsidP="003E2FB5">
      <w:pPr>
        <w:pStyle w:val="Title"/>
        <w:jc w:val="right"/>
        <w:rPr>
          <w:rFonts w:ascii="Arial" w:hAnsi="Arial" w:cs="Arial"/>
          <w:sz w:val="40"/>
          <w:szCs w:val="40"/>
        </w:rPr>
      </w:pPr>
      <w:r w:rsidRPr="00080DD8">
        <w:rPr>
          <w:rFonts w:ascii="Arial" w:hAnsi="Arial" w:cs="Arial"/>
          <w:i/>
          <w:sz w:val="40"/>
          <w:szCs w:val="40"/>
        </w:rPr>
        <w:t>Comprehensive Data Resource</w:t>
      </w:r>
      <w:r w:rsidR="004E6229">
        <w:rPr>
          <w:rFonts w:ascii="Arial" w:hAnsi="Arial" w:cs="Arial"/>
          <w:i/>
          <w:sz w:val="40"/>
          <w:szCs w:val="40"/>
        </w:rPr>
        <w:t xml:space="preserve"> Lite</w:t>
      </w:r>
      <w:r w:rsidRPr="00080DD8">
        <w:rPr>
          <w:rFonts w:ascii="Arial" w:hAnsi="Arial" w:cs="Arial"/>
          <w:i/>
          <w:sz w:val="40"/>
          <w:szCs w:val="40"/>
        </w:rPr>
        <w:t xml:space="preserve"> (CDR</w:t>
      </w:r>
      <w:r w:rsidR="004E6229">
        <w:rPr>
          <w:rFonts w:ascii="Arial" w:hAnsi="Arial" w:cs="Arial"/>
          <w:i/>
          <w:sz w:val="40"/>
          <w:szCs w:val="40"/>
        </w:rPr>
        <w:t>-Lite</w:t>
      </w:r>
      <w:r w:rsidRPr="003E2FB5">
        <w:rPr>
          <w:rFonts w:ascii="Arial" w:hAnsi="Arial" w:cs="Arial"/>
          <w:sz w:val="40"/>
          <w:szCs w:val="40"/>
        </w:rPr>
        <w:t>)</w:t>
      </w:r>
      <w:r w:rsidR="003E2FB5" w:rsidRPr="003E2FB5">
        <w:rPr>
          <w:rFonts w:ascii="Arial" w:hAnsi="Arial" w:cs="Arial"/>
          <w:sz w:val="40"/>
          <w:szCs w:val="40"/>
        </w:rPr>
        <w:t xml:space="preserve"> Design</w:t>
      </w:r>
      <w:r w:rsidR="003E2FB5" w:rsidRPr="00080DD8" w:rsidDel="003E2FB5">
        <w:rPr>
          <w:rFonts w:ascii="Arial" w:hAnsi="Arial" w:cs="Arial"/>
          <w:i/>
          <w:sz w:val="40"/>
          <w:szCs w:val="40"/>
        </w:rPr>
        <w:t xml:space="preserve"> </w:t>
      </w:r>
    </w:p>
    <w:p w:rsidR="0016596E" w:rsidRPr="005D7042" w:rsidRDefault="00D31D5B">
      <w:pPr>
        <w:pStyle w:val="StyleSubtitleCover2TopNoborder"/>
        <w:rPr>
          <w:rFonts w:ascii="Arial" w:hAnsi="Arial" w:cs="Arial"/>
          <w:noProof/>
        </w:rPr>
      </w:pPr>
      <w:r w:rsidRPr="006C6B75">
        <w:rPr>
          <w:rFonts w:ascii="Arial" w:hAnsi="Arial" w:cs="Arial"/>
          <w:noProof/>
        </w:rPr>
        <w:t xml:space="preserve">Version </w:t>
      </w:r>
      <w:r w:rsidR="00AA0B75">
        <w:rPr>
          <w:rFonts w:ascii="Arial" w:hAnsi="Arial" w:cs="Arial"/>
          <w:noProof/>
        </w:rPr>
        <w:t>0.</w:t>
      </w:r>
      <w:r w:rsidR="00EB37D3">
        <w:rPr>
          <w:rFonts w:ascii="Arial" w:hAnsi="Arial" w:cs="Arial"/>
          <w:noProof/>
        </w:rPr>
        <w:t>2</w:t>
      </w:r>
    </w:p>
    <w:p w:rsidR="00D31D5B" w:rsidRPr="006C6B75" w:rsidRDefault="004E6229">
      <w:pPr>
        <w:pStyle w:val="StyleSubtitleCover2TopNoborder"/>
        <w:rPr>
          <w:rFonts w:ascii="Arial" w:hAnsi="Arial" w:cs="Arial"/>
        </w:rPr>
      </w:pPr>
      <w:r w:rsidRPr="004E6229">
        <w:rPr>
          <w:rFonts w:ascii="Arial" w:hAnsi="Arial" w:cs="Arial"/>
        </w:rPr>
        <w:t>1</w:t>
      </w:r>
      <w:r w:rsidR="002E6047">
        <w:rPr>
          <w:rFonts w:ascii="Arial" w:hAnsi="Arial" w:cs="Arial"/>
        </w:rPr>
        <w:t>7</w:t>
      </w:r>
      <w:r w:rsidRPr="004E6229">
        <w:rPr>
          <w:rFonts w:ascii="Arial" w:hAnsi="Arial" w:cs="Arial"/>
        </w:rPr>
        <w:t>-Mar-2016</w:t>
      </w:r>
    </w:p>
    <w:p w:rsidR="00D31D5B" w:rsidRDefault="00D31D5B">
      <w:pPr>
        <w:rPr>
          <w:rFonts w:ascii="Arial" w:hAnsi="Arial" w:cs="Arial"/>
        </w:rPr>
      </w:pPr>
    </w:p>
    <w:p w:rsidR="00101BB7" w:rsidRPr="006C6B75" w:rsidRDefault="00101BB7">
      <w:pPr>
        <w:rPr>
          <w:rFonts w:ascii="Arial" w:hAnsi="Arial" w:cs="Arial"/>
        </w:rPr>
      </w:pPr>
    </w:p>
    <w:p w:rsidR="00D31D5B" w:rsidRPr="006C6B75" w:rsidRDefault="00353AD7">
      <w:pPr>
        <w:rPr>
          <w:rFonts w:ascii="Arial" w:hAnsi="Arial" w:cs="Arial"/>
        </w:rPr>
        <w:sectPr w:rsidR="00D31D5B" w:rsidRPr="006C6B75" w:rsidSect="00353AD7">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pgNumType w:fmt="lowerRoman"/>
          <w:cols w:space="720"/>
          <w:titlePg/>
          <w:docGrid w:linePitch="360"/>
        </w:sectPr>
      </w:pPr>
      <w:r>
        <w:rPr>
          <w:rFonts w:ascii="Arial" w:hAnsi="Arial" w:cs="Arial"/>
        </w:rPr>
        <w:br w:type="page"/>
      </w:r>
    </w:p>
    <w:p w:rsidR="00000D73" w:rsidRPr="00000D73" w:rsidRDefault="00000D73" w:rsidP="00000D73">
      <w:pPr>
        <w:pStyle w:val="InfoBlue"/>
        <w:jc w:val="center"/>
        <w:rPr>
          <w:rFonts w:ascii="Arial" w:hAnsi="Arial" w:cs="Arial"/>
          <w:b/>
          <w:i w:val="0"/>
          <w:color w:val="auto"/>
          <w:sz w:val="36"/>
          <w:szCs w:val="36"/>
        </w:rPr>
      </w:pPr>
      <w:r w:rsidRPr="00000D73">
        <w:rPr>
          <w:rFonts w:ascii="Arial" w:hAnsi="Arial" w:cs="Arial"/>
          <w:b/>
          <w:i w:val="0"/>
          <w:color w:val="auto"/>
          <w:sz w:val="36"/>
          <w:szCs w:val="36"/>
        </w:rPr>
        <w:t>Version History</w:t>
      </w:r>
    </w:p>
    <w:p w:rsidR="00D34EC0" w:rsidRPr="009C20DD" w:rsidRDefault="006E3ED8" w:rsidP="00080DD8">
      <w:r>
        <w:t xml:space="preserve">This document combines information from a variety of existing sources in describing the design and context under which the Comprehensive Data </w:t>
      </w:r>
      <w:r w:rsidR="00E6582C">
        <w:t>Resource</w:t>
      </w:r>
      <w:r w:rsidR="00660D0C">
        <w:t xml:space="preserve"> o</w:t>
      </w:r>
      <w:r>
        <w:t xml:space="preserve">perates.  This document is consistent with version </w:t>
      </w:r>
      <w:r w:rsidR="00F5533E">
        <w:t>1.0</w:t>
      </w:r>
      <w:r>
        <w:t xml:space="preserve"> of the CDR</w:t>
      </w:r>
      <w:r w:rsidR="00F5533E">
        <w:t xml:space="preserve"> Lite</w:t>
      </w:r>
      <w:r>
        <w:t>.</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D34EC0" w:rsidRPr="009C20DD" w:rsidTr="0080666F">
        <w:trPr>
          <w:trHeight w:val="528"/>
        </w:trPr>
        <w:tc>
          <w:tcPr>
            <w:tcW w:w="914"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440"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Implemented</w:t>
            </w:r>
          </w:p>
          <w:p w:rsidR="00D34EC0" w:rsidRPr="009C20DD" w:rsidRDefault="00D34EC0" w:rsidP="0080666F">
            <w:pPr>
              <w:pStyle w:val="tabletxt"/>
              <w:jc w:val="center"/>
              <w:rPr>
                <w:rFonts w:ascii="Arial" w:hAnsi="Arial"/>
                <w:b/>
                <w:bCs/>
              </w:rPr>
            </w:pPr>
            <w:r w:rsidRPr="009C20DD">
              <w:rPr>
                <w:rFonts w:ascii="Arial" w:hAnsi="Arial"/>
                <w:b/>
                <w:bCs/>
              </w:rPr>
              <w:t>By</w:t>
            </w:r>
          </w:p>
        </w:tc>
        <w:tc>
          <w:tcPr>
            <w:tcW w:w="1260"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Revision</w:t>
            </w:r>
          </w:p>
          <w:p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Approved</w:t>
            </w:r>
          </w:p>
          <w:p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Approval</w:t>
            </w:r>
          </w:p>
          <w:p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F5533E" w:rsidRPr="009C20DD" w:rsidTr="0080666F">
        <w:trPr>
          <w:trHeight w:val="248"/>
        </w:trPr>
        <w:tc>
          <w:tcPr>
            <w:tcW w:w="914" w:type="dxa"/>
          </w:tcPr>
          <w:p w:rsidR="00F5533E" w:rsidRDefault="008E782E" w:rsidP="00AA0B75">
            <w:pPr>
              <w:pStyle w:val="Tabletext"/>
              <w:jc w:val="center"/>
              <w:rPr>
                <w:rFonts w:cs="Arial"/>
              </w:rPr>
            </w:pPr>
            <w:r>
              <w:rPr>
                <w:rFonts w:cs="Arial"/>
              </w:rPr>
              <w:t>0.</w:t>
            </w:r>
            <w:r w:rsidR="00AA0B75">
              <w:rPr>
                <w:rFonts w:cs="Arial"/>
              </w:rPr>
              <w:t>2</w:t>
            </w:r>
          </w:p>
        </w:tc>
        <w:tc>
          <w:tcPr>
            <w:tcW w:w="1440" w:type="dxa"/>
          </w:tcPr>
          <w:p w:rsidR="00F5533E" w:rsidRDefault="00F5533E" w:rsidP="0080666F">
            <w:pPr>
              <w:pStyle w:val="Tabletext"/>
              <w:rPr>
                <w:rFonts w:cs="Arial"/>
              </w:rPr>
            </w:pPr>
            <w:r>
              <w:rPr>
                <w:rFonts w:cs="Arial"/>
              </w:rPr>
              <w:t>Dave Tabor</w:t>
            </w:r>
          </w:p>
        </w:tc>
        <w:tc>
          <w:tcPr>
            <w:tcW w:w="1260" w:type="dxa"/>
          </w:tcPr>
          <w:p w:rsidR="00F5533E" w:rsidRDefault="00F5533E" w:rsidP="0013648C">
            <w:pPr>
              <w:pStyle w:val="Tabletext"/>
              <w:jc w:val="center"/>
              <w:rPr>
                <w:rFonts w:cs="Arial"/>
              </w:rPr>
            </w:pPr>
            <w:r>
              <w:rPr>
                <w:rFonts w:cs="Arial"/>
              </w:rPr>
              <w:t>11-</w:t>
            </w:r>
            <w:r w:rsidR="0013648C">
              <w:rPr>
                <w:rFonts w:cs="Arial"/>
              </w:rPr>
              <w:t>Mar-2016</w:t>
            </w:r>
          </w:p>
        </w:tc>
        <w:tc>
          <w:tcPr>
            <w:tcW w:w="1678" w:type="dxa"/>
          </w:tcPr>
          <w:p w:rsidR="00F5533E" w:rsidRPr="009C20DD" w:rsidRDefault="00F5533E" w:rsidP="0080666F">
            <w:pPr>
              <w:pStyle w:val="Tabletext"/>
              <w:jc w:val="center"/>
              <w:rPr>
                <w:rFonts w:cs="Arial"/>
              </w:rPr>
            </w:pPr>
          </w:p>
        </w:tc>
        <w:tc>
          <w:tcPr>
            <w:tcW w:w="1202" w:type="dxa"/>
          </w:tcPr>
          <w:p w:rsidR="00F5533E" w:rsidRPr="009C20DD" w:rsidRDefault="00F5533E" w:rsidP="0080666F">
            <w:pPr>
              <w:pStyle w:val="Tabletext"/>
              <w:jc w:val="center"/>
              <w:rPr>
                <w:rFonts w:cs="Arial"/>
              </w:rPr>
            </w:pPr>
          </w:p>
        </w:tc>
        <w:tc>
          <w:tcPr>
            <w:tcW w:w="2808" w:type="dxa"/>
          </w:tcPr>
          <w:p w:rsidR="00F5533E" w:rsidRDefault="008E782E" w:rsidP="0080666F">
            <w:pPr>
              <w:pStyle w:val="Tabletext"/>
              <w:jc w:val="center"/>
              <w:rPr>
                <w:rFonts w:cs="Arial"/>
              </w:rPr>
            </w:pPr>
            <w:r>
              <w:rPr>
                <w:rFonts w:cs="Arial"/>
              </w:rPr>
              <w:t xml:space="preserve">First Draft - </w:t>
            </w:r>
            <w:r w:rsidR="00F5533E">
              <w:rPr>
                <w:rFonts w:cs="Arial"/>
              </w:rPr>
              <w:t>CDR Lite.</w:t>
            </w:r>
          </w:p>
        </w:tc>
      </w:tr>
      <w:tr w:rsidR="008E782E" w:rsidRPr="009C20DD" w:rsidTr="0080666F">
        <w:trPr>
          <w:trHeight w:val="248"/>
        </w:trPr>
        <w:tc>
          <w:tcPr>
            <w:tcW w:w="914" w:type="dxa"/>
          </w:tcPr>
          <w:p w:rsidR="008E782E" w:rsidDel="008E782E" w:rsidRDefault="008E782E" w:rsidP="00EB37D3">
            <w:pPr>
              <w:pStyle w:val="Tabletext"/>
              <w:jc w:val="center"/>
              <w:rPr>
                <w:rFonts w:cs="Arial"/>
              </w:rPr>
            </w:pPr>
          </w:p>
        </w:tc>
        <w:tc>
          <w:tcPr>
            <w:tcW w:w="1440" w:type="dxa"/>
          </w:tcPr>
          <w:p w:rsidR="008E782E" w:rsidRDefault="008E782E" w:rsidP="0080666F">
            <w:pPr>
              <w:pStyle w:val="Tabletext"/>
              <w:rPr>
                <w:rFonts w:cs="Arial"/>
              </w:rPr>
            </w:pPr>
          </w:p>
        </w:tc>
        <w:tc>
          <w:tcPr>
            <w:tcW w:w="1260" w:type="dxa"/>
          </w:tcPr>
          <w:p w:rsidR="008E782E" w:rsidRDefault="008E782E" w:rsidP="0013648C">
            <w:pPr>
              <w:pStyle w:val="Tabletext"/>
              <w:jc w:val="center"/>
              <w:rPr>
                <w:rFonts w:cs="Arial"/>
              </w:rPr>
            </w:pPr>
          </w:p>
        </w:tc>
        <w:tc>
          <w:tcPr>
            <w:tcW w:w="1678" w:type="dxa"/>
          </w:tcPr>
          <w:p w:rsidR="008E782E" w:rsidRPr="009C20DD" w:rsidRDefault="008E782E" w:rsidP="0080666F">
            <w:pPr>
              <w:pStyle w:val="Tabletext"/>
              <w:jc w:val="center"/>
              <w:rPr>
                <w:rFonts w:cs="Arial"/>
              </w:rPr>
            </w:pPr>
          </w:p>
        </w:tc>
        <w:tc>
          <w:tcPr>
            <w:tcW w:w="1202" w:type="dxa"/>
          </w:tcPr>
          <w:p w:rsidR="008E782E" w:rsidRPr="009C20DD" w:rsidRDefault="008E782E" w:rsidP="0080666F">
            <w:pPr>
              <w:pStyle w:val="Tabletext"/>
              <w:jc w:val="center"/>
              <w:rPr>
                <w:rFonts w:cs="Arial"/>
              </w:rPr>
            </w:pPr>
          </w:p>
        </w:tc>
        <w:tc>
          <w:tcPr>
            <w:tcW w:w="2808" w:type="dxa"/>
          </w:tcPr>
          <w:p w:rsidR="008E782E" w:rsidDel="008E782E" w:rsidRDefault="008E782E" w:rsidP="0080666F">
            <w:pPr>
              <w:pStyle w:val="Tabletext"/>
              <w:jc w:val="center"/>
              <w:rPr>
                <w:rFonts w:cs="Arial"/>
              </w:rPr>
            </w:pPr>
          </w:p>
        </w:tc>
      </w:tr>
      <w:tr w:rsidR="008E782E" w:rsidRPr="009C20DD" w:rsidTr="0080666F">
        <w:trPr>
          <w:trHeight w:val="248"/>
        </w:trPr>
        <w:tc>
          <w:tcPr>
            <w:tcW w:w="914" w:type="dxa"/>
          </w:tcPr>
          <w:p w:rsidR="008E782E" w:rsidDel="008E782E" w:rsidRDefault="008E782E" w:rsidP="00EB37D3">
            <w:pPr>
              <w:pStyle w:val="Tabletext"/>
              <w:jc w:val="center"/>
              <w:rPr>
                <w:rFonts w:cs="Arial"/>
              </w:rPr>
            </w:pPr>
          </w:p>
        </w:tc>
        <w:tc>
          <w:tcPr>
            <w:tcW w:w="1440" w:type="dxa"/>
          </w:tcPr>
          <w:p w:rsidR="008E782E" w:rsidRDefault="008E782E" w:rsidP="0080666F">
            <w:pPr>
              <w:pStyle w:val="Tabletext"/>
              <w:rPr>
                <w:rFonts w:cs="Arial"/>
              </w:rPr>
            </w:pPr>
          </w:p>
        </w:tc>
        <w:tc>
          <w:tcPr>
            <w:tcW w:w="1260" w:type="dxa"/>
          </w:tcPr>
          <w:p w:rsidR="008E782E" w:rsidRDefault="008E782E" w:rsidP="0013648C">
            <w:pPr>
              <w:pStyle w:val="Tabletext"/>
              <w:jc w:val="center"/>
              <w:rPr>
                <w:rFonts w:cs="Arial"/>
              </w:rPr>
            </w:pPr>
          </w:p>
        </w:tc>
        <w:tc>
          <w:tcPr>
            <w:tcW w:w="1678" w:type="dxa"/>
          </w:tcPr>
          <w:p w:rsidR="008E782E" w:rsidRPr="009C20DD" w:rsidRDefault="008E782E" w:rsidP="0080666F">
            <w:pPr>
              <w:pStyle w:val="Tabletext"/>
              <w:jc w:val="center"/>
              <w:rPr>
                <w:rFonts w:cs="Arial"/>
              </w:rPr>
            </w:pPr>
          </w:p>
        </w:tc>
        <w:tc>
          <w:tcPr>
            <w:tcW w:w="1202" w:type="dxa"/>
          </w:tcPr>
          <w:p w:rsidR="008E782E" w:rsidRPr="009C20DD" w:rsidRDefault="008E782E" w:rsidP="0080666F">
            <w:pPr>
              <w:pStyle w:val="Tabletext"/>
              <w:jc w:val="center"/>
              <w:rPr>
                <w:rFonts w:cs="Arial"/>
              </w:rPr>
            </w:pPr>
          </w:p>
        </w:tc>
        <w:tc>
          <w:tcPr>
            <w:tcW w:w="2808" w:type="dxa"/>
          </w:tcPr>
          <w:p w:rsidR="008E782E" w:rsidDel="008E782E" w:rsidRDefault="008E782E" w:rsidP="0080666F">
            <w:pPr>
              <w:pStyle w:val="Tabletext"/>
              <w:jc w:val="center"/>
              <w:rPr>
                <w:rFonts w:cs="Arial"/>
              </w:rPr>
            </w:pPr>
          </w:p>
        </w:tc>
      </w:tr>
      <w:tr w:rsidR="008E782E" w:rsidRPr="009C20DD" w:rsidTr="0080666F">
        <w:trPr>
          <w:trHeight w:val="248"/>
        </w:trPr>
        <w:tc>
          <w:tcPr>
            <w:tcW w:w="914" w:type="dxa"/>
          </w:tcPr>
          <w:p w:rsidR="008E782E" w:rsidDel="008E782E" w:rsidRDefault="008E782E" w:rsidP="00EB37D3">
            <w:pPr>
              <w:pStyle w:val="Tabletext"/>
              <w:jc w:val="center"/>
              <w:rPr>
                <w:rFonts w:cs="Arial"/>
              </w:rPr>
            </w:pPr>
          </w:p>
        </w:tc>
        <w:tc>
          <w:tcPr>
            <w:tcW w:w="1440" w:type="dxa"/>
          </w:tcPr>
          <w:p w:rsidR="008E782E" w:rsidRDefault="008E782E" w:rsidP="0080666F">
            <w:pPr>
              <w:pStyle w:val="Tabletext"/>
              <w:rPr>
                <w:rFonts w:cs="Arial"/>
              </w:rPr>
            </w:pPr>
          </w:p>
        </w:tc>
        <w:tc>
          <w:tcPr>
            <w:tcW w:w="1260" w:type="dxa"/>
          </w:tcPr>
          <w:p w:rsidR="008E782E" w:rsidRDefault="008E782E" w:rsidP="0013648C">
            <w:pPr>
              <w:pStyle w:val="Tabletext"/>
              <w:jc w:val="center"/>
              <w:rPr>
                <w:rFonts w:cs="Arial"/>
              </w:rPr>
            </w:pPr>
          </w:p>
        </w:tc>
        <w:tc>
          <w:tcPr>
            <w:tcW w:w="1678" w:type="dxa"/>
          </w:tcPr>
          <w:p w:rsidR="008E782E" w:rsidRPr="009C20DD" w:rsidRDefault="008E782E" w:rsidP="0080666F">
            <w:pPr>
              <w:pStyle w:val="Tabletext"/>
              <w:jc w:val="center"/>
              <w:rPr>
                <w:rFonts w:cs="Arial"/>
              </w:rPr>
            </w:pPr>
          </w:p>
        </w:tc>
        <w:tc>
          <w:tcPr>
            <w:tcW w:w="1202" w:type="dxa"/>
          </w:tcPr>
          <w:p w:rsidR="008E782E" w:rsidRPr="009C20DD" w:rsidRDefault="008E782E" w:rsidP="0080666F">
            <w:pPr>
              <w:pStyle w:val="Tabletext"/>
              <w:jc w:val="center"/>
              <w:rPr>
                <w:rFonts w:cs="Arial"/>
              </w:rPr>
            </w:pPr>
          </w:p>
        </w:tc>
        <w:tc>
          <w:tcPr>
            <w:tcW w:w="2808" w:type="dxa"/>
          </w:tcPr>
          <w:p w:rsidR="008E782E" w:rsidDel="008E782E" w:rsidRDefault="008E782E" w:rsidP="0080666F">
            <w:pPr>
              <w:pStyle w:val="Tabletext"/>
              <w:jc w:val="center"/>
              <w:rPr>
                <w:rFonts w:cs="Arial"/>
              </w:rPr>
            </w:pPr>
          </w:p>
        </w:tc>
      </w:tr>
      <w:tr w:rsidR="008E782E" w:rsidRPr="009C20DD" w:rsidTr="0080666F">
        <w:trPr>
          <w:trHeight w:val="248"/>
        </w:trPr>
        <w:tc>
          <w:tcPr>
            <w:tcW w:w="914" w:type="dxa"/>
          </w:tcPr>
          <w:p w:rsidR="008E782E" w:rsidDel="008E782E" w:rsidRDefault="008E782E" w:rsidP="00EB37D3">
            <w:pPr>
              <w:pStyle w:val="Tabletext"/>
              <w:jc w:val="center"/>
              <w:rPr>
                <w:rFonts w:cs="Arial"/>
              </w:rPr>
            </w:pPr>
          </w:p>
        </w:tc>
        <w:tc>
          <w:tcPr>
            <w:tcW w:w="1440" w:type="dxa"/>
          </w:tcPr>
          <w:p w:rsidR="008E782E" w:rsidRDefault="008E782E" w:rsidP="0080666F">
            <w:pPr>
              <w:pStyle w:val="Tabletext"/>
              <w:rPr>
                <w:rFonts w:cs="Arial"/>
              </w:rPr>
            </w:pPr>
          </w:p>
        </w:tc>
        <w:tc>
          <w:tcPr>
            <w:tcW w:w="1260" w:type="dxa"/>
          </w:tcPr>
          <w:p w:rsidR="008E782E" w:rsidRDefault="008E782E" w:rsidP="0013648C">
            <w:pPr>
              <w:pStyle w:val="Tabletext"/>
              <w:jc w:val="center"/>
              <w:rPr>
                <w:rFonts w:cs="Arial"/>
              </w:rPr>
            </w:pPr>
          </w:p>
        </w:tc>
        <w:tc>
          <w:tcPr>
            <w:tcW w:w="1678" w:type="dxa"/>
          </w:tcPr>
          <w:p w:rsidR="008E782E" w:rsidRPr="009C20DD" w:rsidRDefault="008E782E" w:rsidP="0080666F">
            <w:pPr>
              <w:pStyle w:val="Tabletext"/>
              <w:jc w:val="center"/>
              <w:rPr>
                <w:rFonts w:cs="Arial"/>
              </w:rPr>
            </w:pPr>
          </w:p>
        </w:tc>
        <w:tc>
          <w:tcPr>
            <w:tcW w:w="1202" w:type="dxa"/>
          </w:tcPr>
          <w:p w:rsidR="008E782E" w:rsidRPr="009C20DD" w:rsidRDefault="008E782E" w:rsidP="0080666F">
            <w:pPr>
              <w:pStyle w:val="Tabletext"/>
              <w:jc w:val="center"/>
              <w:rPr>
                <w:rFonts w:cs="Arial"/>
              </w:rPr>
            </w:pPr>
          </w:p>
        </w:tc>
        <w:tc>
          <w:tcPr>
            <w:tcW w:w="2808" w:type="dxa"/>
          </w:tcPr>
          <w:p w:rsidR="008E782E" w:rsidDel="008E782E" w:rsidRDefault="008E782E" w:rsidP="0080666F">
            <w:pPr>
              <w:pStyle w:val="Tabletext"/>
              <w:jc w:val="center"/>
              <w:rPr>
                <w:rFonts w:cs="Arial"/>
              </w:rPr>
            </w:pPr>
          </w:p>
        </w:tc>
      </w:tr>
      <w:tr w:rsidR="008E782E" w:rsidRPr="009C20DD" w:rsidTr="0080666F">
        <w:trPr>
          <w:trHeight w:val="248"/>
        </w:trPr>
        <w:tc>
          <w:tcPr>
            <w:tcW w:w="914" w:type="dxa"/>
          </w:tcPr>
          <w:p w:rsidR="008E782E" w:rsidDel="008E782E" w:rsidRDefault="008E782E" w:rsidP="00EB37D3">
            <w:pPr>
              <w:pStyle w:val="Tabletext"/>
              <w:jc w:val="center"/>
              <w:rPr>
                <w:rFonts w:cs="Arial"/>
              </w:rPr>
            </w:pPr>
          </w:p>
        </w:tc>
        <w:tc>
          <w:tcPr>
            <w:tcW w:w="1440" w:type="dxa"/>
          </w:tcPr>
          <w:p w:rsidR="008E782E" w:rsidRDefault="008E782E" w:rsidP="0080666F">
            <w:pPr>
              <w:pStyle w:val="Tabletext"/>
              <w:rPr>
                <w:rFonts w:cs="Arial"/>
              </w:rPr>
            </w:pPr>
          </w:p>
        </w:tc>
        <w:tc>
          <w:tcPr>
            <w:tcW w:w="1260" w:type="dxa"/>
          </w:tcPr>
          <w:p w:rsidR="008E782E" w:rsidRDefault="008E782E" w:rsidP="0013648C">
            <w:pPr>
              <w:pStyle w:val="Tabletext"/>
              <w:jc w:val="center"/>
              <w:rPr>
                <w:rFonts w:cs="Arial"/>
              </w:rPr>
            </w:pPr>
          </w:p>
        </w:tc>
        <w:tc>
          <w:tcPr>
            <w:tcW w:w="1678" w:type="dxa"/>
          </w:tcPr>
          <w:p w:rsidR="008E782E" w:rsidRPr="009C20DD" w:rsidRDefault="008E782E" w:rsidP="0080666F">
            <w:pPr>
              <w:pStyle w:val="Tabletext"/>
              <w:jc w:val="center"/>
              <w:rPr>
                <w:rFonts w:cs="Arial"/>
              </w:rPr>
            </w:pPr>
          </w:p>
        </w:tc>
        <w:tc>
          <w:tcPr>
            <w:tcW w:w="1202" w:type="dxa"/>
          </w:tcPr>
          <w:p w:rsidR="008E782E" w:rsidRPr="009C20DD" w:rsidRDefault="008E782E" w:rsidP="0080666F">
            <w:pPr>
              <w:pStyle w:val="Tabletext"/>
              <w:jc w:val="center"/>
              <w:rPr>
                <w:rFonts w:cs="Arial"/>
              </w:rPr>
            </w:pPr>
          </w:p>
        </w:tc>
        <w:tc>
          <w:tcPr>
            <w:tcW w:w="2808" w:type="dxa"/>
          </w:tcPr>
          <w:p w:rsidR="008E782E" w:rsidDel="008E782E" w:rsidRDefault="008E782E" w:rsidP="0080666F">
            <w:pPr>
              <w:pStyle w:val="Tabletext"/>
              <w:jc w:val="center"/>
              <w:rPr>
                <w:rFonts w:cs="Arial"/>
              </w:rPr>
            </w:pPr>
          </w:p>
        </w:tc>
      </w:tr>
    </w:tbl>
    <w:p w:rsidR="00D34EC0" w:rsidRPr="009C20DD" w:rsidRDefault="00D34EC0" w:rsidP="00D34EC0">
      <w:pPr>
        <w:rPr>
          <w:rFonts w:ascii="Arial" w:hAnsi="Arial" w:cs="Arial"/>
        </w:rPr>
      </w:pPr>
    </w:p>
    <w:p w:rsidR="00D31D5B" w:rsidRDefault="00D34EC0" w:rsidP="009774FB">
      <w:pPr>
        <w:spacing w:before="180" w:after="120"/>
        <w:jc w:val="center"/>
        <w:rPr>
          <w:rFonts w:ascii="Arial" w:hAnsi="Arial" w:cs="Arial"/>
        </w:rPr>
      </w:pPr>
      <w:r>
        <w:rPr>
          <w:rFonts w:ascii="Arial" w:hAnsi="Arial" w:cs="Arial"/>
          <w:b/>
          <w:i/>
          <w:iCs/>
          <w:color w:val="0000FF"/>
          <w:sz w:val="28"/>
          <w:szCs w:val="28"/>
          <w:u w:val="single"/>
        </w:rPr>
        <w:br w:type="page"/>
      </w:r>
      <w:r w:rsidR="00D31D5B" w:rsidRPr="00FF14DD">
        <w:rPr>
          <w:rFonts w:ascii="Arial" w:hAnsi="Arial" w:cs="Arial"/>
        </w:rPr>
        <w:lastRenderedPageBreak/>
        <w:t>TABLE OF CONTENTS</w:t>
      </w:r>
    </w:p>
    <w:p w:rsidR="00D14A8D" w:rsidRPr="00FF14DD" w:rsidRDefault="00D14A8D" w:rsidP="003E2FB5">
      <w:pPr>
        <w:spacing w:before="180" w:after="120"/>
        <w:rPr>
          <w:rFonts w:ascii="Arial" w:hAnsi="Arial" w:cs="Arial"/>
        </w:rPr>
      </w:pPr>
    </w:p>
    <w:p w:rsidR="009641DF" w:rsidRDefault="00D14A8D">
      <w:pPr>
        <w:pStyle w:val="TOC1"/>
        <w:rPr>
          <w:rFonts w:asciiTheme="minorHAnsi" w:eastAsiaTheme="minorEastAsia" w:hAnsiTheme="minorHAnsi" w:cstheme="minorBidi"/>
          <w:b w:val="0"/>
          <w:bCs w:val="0"/>
          <w:caps w:val="0"/>
          <w:szCs w:val="22"/>
        </w:rPr>
      </w:pPr>
      <w:r>
        <w:rPr>
          <w:rFonts w:ascii="Arial" w:hAnsi="Arial" w:cs="Arial"/>
          <w:caps w:val="0"/>
        </w:rPr>
        <w:fldChar w:fldCharType="begin"/>
      </w:r>
      <w:r>
        <w:rPr>
          <w:rFonts w:ascii="Arial" w:hAnsi="Arial" w:cs="Arial"/>
          <w:caps w:val="0"/>
        </w:rPr>
        <w:instrText xml:space="preserve"> TOC \o "1-6" \h \z \u </w:instrText>
      </w:r>
      <w:r>
        <w:rPr>
          <w:rFonts w:ascii="Arial" w:hAnsi="Arial" w:cs="Arial"/>
          <w:caps w:val="0"/>
        </w:rPr>
        <w:fldChar w:fldCharType="separate"/>
      </w:r>
      <w:hyperlink w:anchor="_Toc445989273" w:history="1">
        <w:r w:rsidR="009641DF" w:rsidRPr="00FB0B5E">
          <w:rPr>
            <w:rStyle w:val="Hyperlink"/>
          </w:rPr>
          <w:t>1</w:t>
        </w:r>
        <w:r w:rsidR="009641DF">
          <w:rPr>
            <w:rFonts w:asciiTheme="minorHAnsi" w:eastAsiaTheme="minorEastAsia" w:hAnsiTheme="minorHAnsi" w:cstheme="minorBidi"/>
            <w:b w:val="0"/>
            <w:bCs w:val="0"/>
            <w:caps w:val="0"/>
            <w:szCs w:val="22"/>
          </w:rPr>
          <w:tab/>
        </w:r>
        <w:r w:rsidR="009641DF" w:rsidRPr="00FB0B5E">
          <w:rPr>
            <w:rStyle w:val="Hyperlink"/>
          </w:rPr>
          <w:t>Introduction</w:t>
        </w:r>
        <w:r w:rsidR="009641DF">
          <w:rPr>
            <w:webHidden/>
          </w:rPr>
          <w:tab/>
        </w:r>
        <w:r w:rsidR="009641DF">
          <w:rPr>
            <w:webHidden/>
          </w:rPr>
          <w:fldChar w:fldCharType="begin"/>
        </w:r>
        <w:r w:rsidR="009641DF">
          <w:rPr>
            <w:webHidden/>
          </w:rPr>
          <w:instrText xml:space="preserve"> PAGEREF _Toc445989273 \h </w:instrText>
        </w:r>
        <w:r w:rsidR="009641DF">
          <w:rPr>
            <w:webHidden/>
          </w:rPr>
        </w:r>
        <w:r w:rsidR="009641DF">
          <w:rPr>
            <w:webHidden/>
          </w:rPr>
          <w:fldChar w:fldCharType="separate"/>
        </w:r>
        <w:r w:rsidR="001F2882">
          <w:rPr>
            <w:webHidden/>
          </w:rPr>
          <w:t>5</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74" w:history="1">
        <w:r w:rsidR="009641DF" w:rsidRPr="00FB0B5E">
          <w:rPr>
            <w:rStyle w:val="Hyperlink"/>
          </w:rPr>
          <w:t>1.1</w:t>
        </w:r>
        <w:r w:rsidR="009641DF">
          <w:rPr>
            <w:rFonts w:asciiTheme="minorHAnsi" w:eastAsiaTheme="minorEastAsia" w:hAnsiTheme="minorHAnsi" w:cstheme="minorBidi"/>
          </w:rPr>
          <w:tab/>
        </w:r>
        <w:r w:rsidR="009641DF" w:rsidRPr="00FB0B5E">
          <w:rPr>
            <w:rStyle w:val="Hyperlink"/>
            <w:rFonts w:ascii="Arial" w:hAnsi="Arial" w:cs="Arial"/>
          </w:rPr>
          <w:t>Purpose of the CDR-Lite Design Document</w:t>
        </w:r>
        <w:r w:rsidR="009641DF">
          <w:rPr>
            <w:webHidden/>
          </w:rPr>
          <w:tab/>
        </w:r>
        <w:r w:rsidR="009641DF">
          <w:rPr>
            <w:webHidden/>
          </w:rPr>
          <w:fldChar w:fldCharType="begin"/>
        </w:r>
        <w:r w:rsidR="009641DF">
          <w:rPr>
            <w:webHidden/>
          </w:rPr>
          <w:instrText xml:space="preserve"> PAGEREF _Toc445989274 \h </w:instrText>
        </w:r>
        <w:r w:rsidR="009641DF">
          <w:rPr>
            <w:webHidden/>
          </w:rPr>
        </w:r>
        <w:r w:rsidR="009641DF">
          <w:rPr>
            <w:webHidden/>
          </w:rPr>
          <w:fldChar w:fldCharType="separate"/>
        </w:r>
        <w:r w:rsidR="001F2882">
          <w:rPr>
            <w:webHidden/>
          </w:rPr>
          <w:t>6</w:t>
        </w:r>
        <w:r w:rsidR="009641DF">
          <w:rPr>
            <w:webHidden/>
          </w:rPr>
          <w:fldChar w:fldCharType="end"/>
        </w:r>
      </w:hyperlink>
    </w:p>
    <w:p w:rsidR="009641DF" w:rsidRDefault="00FE3A87">
      <w:pPr>
        <w:pStyle w:val="TOC1"/>
        <w:rPr>
          <w:rFonts w:asciiTheme="minorHAnsi" w:eastAsiaTheme="minorEastAsia" w:hAnsiTheme="minorHAnsi" w:cstheme="minorBidi"/>
          <w:b w:val="0"/>
          <w:bCs w:val="0"/>
          <w:caps w:val="0"/>
          <w:szCs w:val="22"/>
        </w:rPr>
      </w:pPr>
      <w:hyperlink w:anchor="_Toc445989275" w:history="1">
        <w:r w:rsidR="009641DF" w:rsidRPr="00FB0B5E">
          <w:rPr>
            <w:rStyle w:val="Hyperlink"/>
          </w:rPr>
          <w:t>2</w:t>
        </w:r>
        <w:r w:rsidR="009641DF">
          <w:rPr>
            <w:rFonts w:asciiTheme="minorHAnsi" w:eastAsiaTheme="minorEastAsia" w:hAnsiTheme="minorHAnsi" w:cstheme="minorBidi"/>
            <w:b w:val="0"/>
            <w:bCs w:val="0"/>
            <w:caps w:val="0"/>
            <w:szCs w:val="22"/>
          </w:rPr>
          <w:tab/>
        </w:r>
        <w:r w:rsidR="009641DF" w:rsidRPr="00FB0B5E">
          <w:rPr>
            <w:rStyle w:val="Hyperlink"/>
          </w:rPr>
          <w:t>High level view of CDR-Lite</w:t>
        </w:r>
        <w:r w:rsidR="009641DF">
          <w:rPr>
            <w:webHidden/>
          </w:rPr>
          <w:tab/>
        </w:r>
        <w:r w:rsidR="009641DF">
          <w:rPr>
            <w:webHidden/>
          </w:rPr>
          <w:fldChar w:fldCharType="begin"/>
        </w:r>
        <w:r w:rsidR="009641DF">
          <w:rPr>
            <w:webHidden/>
          </w:rPr>
          <w:instrText xml:space="preserve"> PAGEREF _Toc445989275 \h </w:instrText>
        </w:r>
        <w:r w:rsidR="009641DF">
          <w:rPr>
            <w:webHidden/>
          </w:rPr>
        </w:r>
        <w:r w:rsidR="009641DF">
          <w:rPr>
            <w:webHidden/>
          </w:rPr>
          <w:fldChar w:fldCharType="separate"/>
        </w:r>
        <w:r w:rsidR="001F2882">
          <w:rPr>
            <w:webHidden/>
          </w:rPr>
          <w:t>6</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76" w:history="1">
        <w:r w:rsidR="009641DF" w:rsidRPr="00FB0B5E">
          <w:rPr>
            <w:rStyle w:val="Hyperlink"/>
          </w:rPr>
          <w:t>2.1</w:t>
        </w:r>
        <w:r w:rsidR="009641DF">
          <w:rPr>
            <w:rFonts w:asciiTheme="minorHAnsi" w:eastAsiaTheme="minorEastAsia" w:hAnsiTheme="minorHAnsi" w:cstheme="minorBidi"/>
          </w:rPr>
          <w:tab/>
        </w:r>
        <w:r w:rsidR="009641DF" w:rsidRPr="00FB0B5E">
          <w:rPr>
            <w:rStyle w:val="Hyperlink"/>
            <w:rFonts w:ascii="Arial" w:hAnsi="Arial" w:cs="Arial"/>
          </w:rPr>
          <w:t>CDR-Lite Capabilities</w:t>
        </w:r>
        <w:r w:rsidR="009641DF">
          <w:rPr>
            <w:webHidden/>
          </w:rPr>
          <w:tab/>
        </w:r>
        <w:r w:rsidR="009641DF">
          <w:rPr>
            <w:webHidden/>
          </w:rPr>
          <w:fldChar w:fldCharType="begin"/>
        </w:r>
        <w:r w:rsidR="009641DF">
          <w:rPr>
            <w:webHidden/>
          </w:rPr>
          <w:instrText xml:space="preserve"> PAGEREF _Toc445989276 \h </w:instrText>
        </w:r>
        <w:r w:rsidR="009641DF">
          <w:rPr>
            <w:webHidden/>
          </w:rPr>
        </w:r>
        <w:r w:rsidR="009641DF">
          <w:rPr>
            <w:webHidden/>
          </w:rPr>
          <w:fldChar w:fldCharType="separate"/>
        </w:r>
        <w:r w:rsidR="001F2882">
          <w:rPr>
            <w:webHidden/>
          </w:rPr>
          <w:t>6</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79" w:history="1">
        <w:r w:rsidR="009641DF" w:rsidRPr="00FB0B5E">
          <w:rPr>
            <w:rStyle w:val="Hyperlink"/>
          </w:rPr>
          <w:t>2.2</w:t>
        </w:r>
        <w:r w:rsidR="009641DF">
          <w:rPr>
            <w:rFonts w:asciiTheme="minorHAnsi" w:eastAsiaTheme="minorEastAsia" w:hAnsiTheme="minorHAnsi" w:cstheme="minorBidi"/>
          </w:rPr>
          <w:tab/>
        </w:r>
        <w:r w:rsidR="009641DF" w:rsidRPr="00FB0B5E">
          <w:rPr>
            <w:rStyle w:val="Hyperlink"/>
            <w:rFonts w:ascii="Arial" w:hAnsi="Arial" w:cs="Arial"/>
          </w:rPr>
          <w:t>Using the CDR-Lite</w:t>
        </w:r>
        <w:r w:rsidR="009641DF">
          <w:rPr>
            <w:webHidden/>
          </w:rPr>
          <w:tab/>
        </w:r>
        <w:r w:rsidR="009641DF">
          <w:rPr>
            <w:webHidden/>
          </w:rPr>
          <w:fldChar w:fldCharType="begin"/>
        </w:r>
        <w:r w:rsidR="009641DF">
          <w:rPr>
            <w:webHidden/>
          </w:rPr>
          <w:instrText xml:space="preserve"> PAGEREF _Toc445989279 \h </w:instrText>
        </w:r>
        <w:r w:rsidR="009641DF">
          <w:rPr>
            <w:webHidden/>
          </w:rPr>
        </w:r>
        <w:r w:rsidR="009641DF">
          <w:rPr>
            <w:webHidden/>
          </w:rPr>
          <w:fldChar w:fldCharType="separate"/>
        </w:r>
        <w:r w:rsidR="001F2882">
          <w:rPr>
            <w:webHidden/>
          </w:rPr>
          <w:t>6</w:t>
        </w:r>
        <w:r w:rsidR="009641DF">
          <w:rPr>
            <w:webHidden/>
          </w:rPr>
          <w:fldChar w:fldCharType="end"/>
        </w:r>
      </w:hyperlink>
    </w:p>
    <w:p w:rsidR="009641DF" w:rsidRDefault="00FE3A87">
      <w:pPr>
        <w:pStyle w:val="TOC1"/>
        <w:rPr>
          <w:rFonts w:asciiTheme="minorHAnsi" w:eastAsiaTheme="minorEastAsia" w:hAnsiTheme="minorHAnsi" w:cstheme="minorBidi"/>
          <w:b w:val="0"/>
          <w:bCs w:val="0"/>
          <w:caps w:val="0"/>
          <w:szCs w:val="22"/>
        </w:rPr>
      </w:pPr>
      <w:hyperlink w:anchor="_Toc445989281" w:history="1">
        <w:r w:rsidR="009641DF" w:rsidRPr="00FB0B5E">
          <w:rPr>
            <w:rStyle w:val="Hyperlink"/>
          </w:rPr>
          <w:t>3</w:t>
        </w:r>
        <w:r w:rsidR="009641DF">
          <w:rPr>
            <w:rFonts w:asciiTheme="minorHAnsi" w:eastAsiaTheme="minorEastAsia" w:hAnsiTheme="minorHAnsi" w:cstheme="minorBidi"/>
            <w:b w:val="0"/>
            <w:bCs w:val="0"/>
            <w:caps w:val="0"/>
            <w:szCs w:val="22"/>
          </w:rPr>
          <w:tab/>
        </w:r>
        <w:r w:rsidR="009641DF" w:rsidRPr="00FB0B5E">
          <w:rPr>
            <w:rStyle w:val="Hyperlink"/>
          </w:rPr>
          <w:t>General Overview and Design Guidelines/Approach</w:t>
        </w:r>
        <w:r w:rsidR="009641DF">
          <w:rPr>
            <w:webHidden/>
          </w:rPr>
          <w:tab/>
        </w:r>
        <w:r w:rsidR="009641DF">
          <w:rPr>
            <w:webHidden/>
          </w:rPr>
          <w:fldChar w:fldCharType="begin"/>
        </w:r>
        <w:r w:rsidR="009641DF">
          <w:rPr>
            <w:webHidden/>
          </w:rPr>
          <w:instrText xml:space="preserve"> PAGEREF _Toc445989281 \h </w:instrText>
        </w:r>
        <w:r w:rsidR="009641DF">
          <w:rPr>
            <w:webHidden/>
          </w:rPr>
        </w:r>
        <w:r w:rsidR="009641DF">
          <w:rPr>
            <w:webHidden/>
          </w:rPr>
          <w:fldChar w:fldCharType="separate"/>
        </w:r>
        <w:r w:rsidR="001F2882">
          <w:rPr>
            <w:webHidden/>
          </w:rPr>
          <w:t>7</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82" w:history="1">
        <w:r w:rsidR="009641DF" w:rsidRPr="00FB0B5E">
          <w:rPr>
            <w:rStyle w:val="Hyperlink"/>
          </w:rPr>
          <w:t>3.1</w:t>
        </w:r>
        <w:r w:rsidR="009641DF">
          <w:rPr>
            <w:rFonts w:asciiTheme="minorHAnsi" w:eastAsiaTheme="minorEastAsia" w:hAnsiTheme="minorHAnsi" w:cstheme="minorBidi"/>
          </w:rPr>
          <w:tab/>
        </w:r>
        <w:r w:rsidR="009641DF" w:rsidRPr="00FB0B5E">
          <w:rPr>
            <w:rStyle w:val="Hyperlink"/>
            <w:rFonts w:ascii="Arial" w:hAnsi="Arial" w:cs="Arial"/>
          </w:rPr>
          <w:t>Assumptions / Constraints / Standards</w:t>
        </w:r>
        <w:r w:rsidR="009641DF">
          <w:rPr>
            <w:webHidden/>
          </w:rPr>
          <w:tab/>
        </w:r>
        <w:r w:rsidR="009641DF">
          <w:rPr>
            <w:webHidden/>
          </w:rPr>
          <w:fldChar w:fldCharType="begin"/>
        </w:r>
        <w:r w:rsidR="009641DF">
          <w:rPr>
            <w:webHidden/>
          </w:rPr>
          <w:instrText xml:space="preserve"> PAGEREF _Toc445989282 \h </w:instrText>
        </w:r>
        <w:r w:rsidR="009641DF">
          <w:rPr>
            <w:webHidden/>
          </w:rPr>
        </w:r>
        <w:r w:rsidR="009641DF">
          <w:rPr>
            <w:webHidden/>
          </w:rPr>
          <w:fldChar w:fldCharType="separate"/>
        </w:r>
        <w:r w:rsidR="001F2882">
          <w:rPr>
            <w:webHidden/>
          </w:rPr>
          <w:t>7</w:t>
        </w:r>
        <w:r w:rsidR="009641DF">
          <w:rPr>
            <w:webHidden/>
          </w:rPr>
          <w:fldChar w:fldCharType="end"/>
        </w:r>
      </w:hyperlink>
    </w:p>
    <w:p w:rsidR="009641DF" w:rsidRDefault="00FE3A87">
      <w:pPr>
        <w:pStyle w:val="TOC1"/>
        <w:rPr>
          <w:rFonts w:asciiTheme="minorHAnsi" w:eastAsiaTheme="minorEastAsia" w:hAnsiTheme="minorHAnsi" w:cstheme="minorBidi"/>
          <w:b w:val="0"/>
          <w:bCs w:val="0"/>
          <w:caps w:val="0"/>
          <w:szCs w:val="22"/>
        </w:rPr>
      </w:pPr>
      <w:hyperlink w:anchor="_Toc445989285" w:history="1">
        <w:r w:rsidR="009641DF" w:rsidRPr="00FB0B5E">
          <w:rPr>
            <w:rStyle w:val="Hyperlink"/>
          </w:rPr>
          <w:t>4</w:t>
        </w:r>
        <w:r w:rsidR="009641DF">
          <w:rPr>
            <w:rFonts w:asciiTheme="minorHAnsi" w:eastAsiaTheme="minorEastAsia" w:hAnsiTheme="minorHAnsi" w:cstheme="minorBidi"/>
            <w:b w:val="0"/>
            <w:bCs w:val="0"/>
            <w:caps w:val="0"/>
            <w:szCs w:val="22"/>
          </w:rPr>
          <w:tab/>
        </w:r>
        <w:r w:rsidR="009641DF" w:rsidRPr="00FB0B5E">
          <w:rPr>
            <w:rStyle w:val="Hyperlink"/>
          </w:rPr>
          <w:t>Architecture Design</w:t>
        </w:r>
        <w:r w:rsidR="009641DF">
          <w:rPr>
            <w:webHidden/>
          </w:rPr>
          <w:tab/>
        </w:r>
        <w:r w:rsidR="009641DF">
          <w:rPr>
            <w:webHidden/>
          </w:rPr>
          <w:fldChar w:fldCharType="begin"/>
        </w:r>
        <w:r w:rsidR="009641DF">
          <w:rPr>
            <w:webHidden/>
          </w:rPr>
          <w:instrText xml:space="preserve"> PAGEREF _Toc445989285 \h </w:instrText>
        </w:r>
        <w:r w:rsidR="009641DF">
          <w:rPr>
            <w:webHidden/>
          </w:rPr>
        </w:r>
        <w:r w:rsidR="009641DF">
          <w:rPr>
            <w:webHidden/>
          </w:rPr>
          <w:fldChar w:fldCharType="separate"/>
        </w:r>
        <w:r w:rsidR="001F2882">
          <w:rPr>
            <w:webHidden/>
          </w:rPr>
          <w:t>8</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86" w:history="1">
        <w:r w:rsidR="009641DF" w:rsidRPr="00FB0B5E">
          <w:rPr>
            <w:rStyle w:val="Hyperlink"/>
          </w:rPr>
          <w:t>4.1</w:t>
        </w:r>
        <w:r w:rsidR="009641DF">
          <w:rPr>
            <w:rFonts w:asciiTheme="minorHAnsi" w:eastAsiaTheme="minorEastAsia" w:hAnsiTheme="minorHAnsi" w:cstheme="minorBidi"/>
          </w:rPr>
          <w:tab/>
        </w:r>
        <w:r w:rsidR="009641DF" w:rsidRPr="00FB0B5E">
          <w:rPr>
            <w:rStyle w:val="Hyperlink"/>
            <w:rFonts w:ascii="Arial" w:hAnsi="Arial" w:cs="Arial"/>
          </w:rPr>
          <w:t>Logical View</w:t>
        </w:r>
        <w:r w:rsidR="009641DF">
          <w:rPr>
            <w:webHidden/>
          </w:rPr>
          <w:tab/>
        </w:r>
        <w:r w:rsidR="009641DF">
          <w:rPr>
            <w:webHidden/>
          </w:rPr>
          <w:fldChar w:fldCharType="begin"/>
        </w:r>
        <w:r w:rsidR="009641DF">
          <w:rPr>
            <w:webHidden/>
          </w:rPr>
          <w:instrText xml:space="preserve"> PAGEREF _Toc445989286 \h </w:instrText>
        </w:r>
        <w:r w:rsidR="009641DF">
          <w:rPr>
            <w:webHidden/>
          </w:rPr>
        </w:r>
        <w:r w:rsidR="009641DF">
          <w:rPr>
            <w:webHidden/>
          </w:rPr>
          <w:fldChar w:fldCharType="separate"/>
        </w:r>
        <w:r w:rsidR="001F2882">
          <w:rPr>
            <w:webHidden/>
          </w:rPr>
          <w:t>8</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92" w:history="1">
        <w:r w:rsidR="009641DF" w:rsidRPr="00FB0B5E">
          <w:rPr>
            <w:rStyle w:val="Hyperlink"/>
          </w:rPr>
          <w:t>4.2</w:t>
        </w:r>
        <w:r w:rsidR="009641DF">
          <w:rPr>
            <w:rFonts w:asciiTheme="minorHAnsi" w:eastAsiaTheme="minorEastAsia" w:hAnsiTheme="minorHAnsi" w:cstheme="minorBidi"/>
          </w:rPr>
          <w:tab/>
        </w:r>
        <w:r w:rsidR="009641DF" w:rsidRPr="00FB0B5E">
          <w:rPr>
            <w:rStyle w:val="Hyperlink"/>
            <w:rFonts w:ascii="Arial" w:hAnsi="Arial" w:cs="Arial"/>
          </w:rPr>
          <w:t>Hardware Architecture</w:t>
        </w:r>
        <w:r w:rsidR="009641DF">
          <w:rPr>
            <w:webHidden/>
          </w:rPr>
          <w:tab/>
        </w:r>
        <w:r w:rsidR="009641DF">
          <w:rPr>
            <w:webHidden/>
          </w:rPr>
          <w:fldChar w:fldCharType="begin"/>
        </w:r>
        <w:r w:rsidR="009641DF">
          <w:rPr>
            <w:webHidden/>
          </w:rPr>
          <w:instrText xml:space="preserve"> PAGEREF _Toc445989292 \h </w:instrText>
        </w:r>
        <w:r w:rsidR="009641DF">
          <w:rPr>
            <w:webHidden/>
          </w:rPr>
        </w:r>
        <w:r w:rsidR="009641DF">
          <w:rPr>
            <w:webHidden/>
          </w:rPr>
          <w:fldChar w:fldCharType="separate"/>
        </w:r>
        <w:r w:rsidR="001F2882">
          <w:rPr>
            <w:webHidden/>
          </w:rPr>
          <w:t>8</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93" w:history="1">
        <w:r w:rsidR="009641DF" w:rsidRPr="00FB0B5E">
          <w:rPr>
            <w:rStyle w:val="Hyperlink"/>
          </w:rPr>
          <w:t>4.3</w:t>
        </w:r>
        <w:r w:rsidR="009641DF">
          <w:rPr>
            <w:rFonts w:asciiTheme="minorHAnsi" w:eastAsiaTheme="minorEastAsia" w:hAnsiTheme="minorHAnsi" w:cstheme="minorBidi"/>
          </w:rPr>
          <w:tab/>
        </w:r>
        <w:r w:rsidR="009641DF" w:rsidRPr="00FB0B5E">
          <w:rPr>
            <w:rStyle w:val="Hyperlink"/>
            <w:rFonts w:ascii="Arial" w:hAnsi="Arial" w:cs="Arial"/>
          </w:rPr>
          <w:t>Software Architecture</w:t>
        </w:r>
        <w:r w:rsidR="009641DF">
          <w:rPr>
            <w:webHidden/>
          </w:rPr>
          <w:tab/>
        </w:r>
        <w:r w:rsidR="009641DF">
          <w:rPr>
            <w:webHidden/>
          </w:rPr>
          <w:fldChar w:fldCharType="begin"/>
        </w:r>
        <w:r w:rsidR="009641DF">
          <w:rPr>
            <w:webHidden/>
          </w:rPr>
          <w:instrText xml:space="preserve"> PAGEREF _Toc445989293 \h </w:instrText>
        </w:r>
        <w:r w:rsidR="009641DF">
          <w:rPr>
            <w:webHidden/>
          </w:rPr>
        </w:r>
        <w:r w:rsidR="009641DF">
          <w:rPr>
            <w:webHidden/>
          </w:rPr>
          <w:fldChar w:fldCharType="separate"/>
        </w:r>
        <w:r w:rsidR="001F2882">
          <w:rPr>
            <w:webHidden/>
          </w:rPr>
          <w:t>9</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94" w:history="1">
        <w:r w:rsidR="009641DF" w:rsidRPr="00FB0B5E">
          <w:rPr>
            <w:rStyle w:val="Hyperlink"/>
          </w:rPr>
          <w:t>4.4</w:t>
        </w:r>
        <w:r w:rsidR="009641DF">
          <w:rPr>
            <w:rFonts w:asciiTheme="minorHAnsi" w:eastAsiaTheme="minorEastAsia" w:hAnsiTheme="minorHAnsi" w:cstheme="minorBidi"/>
          </w:rPr>
          <w:tab/>
        </w:r>
        <w:r w:rsidR="009641DF" w:rsidRPr="00FB0B5E">
          <w:rPr>
            <w:rStyle w:val="Hyperlink"/>
          </w:rPr>
          <w:t>CDR-Lite Domain Class Model</w:t>
        </w:r>
        <w:r w:rsidR="009641DF">
          <w:rPr>
            <w:webHidden/>
          </w:rPr>
          <w:tab/>
        </w:r>
        <w:r w:rsidR="009641DF">
          <w:rPr>
            <w:webHidden/>
          </w:rPr>
          <w:fldChar w:fldCharType="begin"/>
        </w:r>
        <w:r w:rsidR="009641DF">
          <w:rPr>
            <w:webHidden/>
          </w:rPr>
          <w:instrText xml:space="preserve"> PAGEREF _Toc445989294 \h </w:instrText>
        </w:r>
        <w:r w:rsidR="009641DF">
          <w:rPr>
            <w:webHidden/>
          </w:rPr>
        </w:r>
        <w:r w:rsidR="009641DF">
          <w:rPr>
            <w:webHidden/>
          </w:rPr>
          <w:fldChar w:fldCharType="separate"/>
        </w:r>
        <w:r w:rsidR="001F2882">
          <w:rPr>
            <w:webHidden/>
          </w:rPr>
          <w:t>10</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95" w:history="1">
        <w:r w:rsidR="009641DF" w:rsidRPr="00FB0B5E">
          <w:rPr>
            <w:rStyle w:val="Hyperlink"/>
          </w:rPr>
          <w:t>4.5</w:t>
        </w:r>
        <w:r w:rsidR="009641DF">
          <w:rPr>
            <w:rFonts w:asciiTheme="minorHAnsi" w:eastAsiaTheme="minorEastAsia" w:hAnsiTheme="minorHAnsi" w:cstheme="minorBidi"/>
          </w:rPr>
          <w:tab/>
        </w:r>
        <w:r w:rsidR="009641DF" w:rsidRPr="00FB0B5E">
          <w:rPr>
            <w:rStyle w:val="Hyperlink"/>
            <w:rFonts w:ascii="Arial" w:hAnsi="Arial" w:cs="Arial"/>
          </w:rPr>
          <w:t>Security Architecture</w:t>
        </w:r>
        <w:r w:rsidR="009641DF">
          <w:rPr>
            <w:webHidden/>
          </w:rPr>
          <w:tab/>
        </w:r>
        <w:r w:rsidR="009641DF">
          <w:rPr>
            <w:webHidden/>
          </w:rPr>
          <w:fldChar w:fldCharType="begin"/>
        </w:r>
        <w:r w:rsidR="009641DF">
          <w:rPr>
            <w:webHidden/>
          </w:rPr>
          <w:instrText xml:space="preserve"> PAGEREF _Toc445989295 \h </w:instrText>
        </w:r>
        <w:r w:rsidR="009641DF">
          <w:rPr>
            <w:webHidden/>
          </w:rPr>
        </w:r>
        <w:r w:rsidR="009641DF">
          <w:rPr>
            <w:webHidden/>
          </w:rPr>
          <w:fldChar w:fldCharType="separate"/>
        </w:r>
        <w:r w:rsidR="001F2882">
          <w:rPr>
            <w:webHidden/>
          </w:rPr>
          <w:t>23</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296" w:history="1">
        <w:r w:rsidR="009641DF" w:rsidRPr="00FB0B5E">
          <w:rPr>
            <w:rStyle w:val="Hyperlink"/>
          </w:rPr>
          <w:t>4.6</w:t>
        </w:r>
        <w:r w:rsidR="009641DF">
          <w:rPr>
            <w:rFonts w:asciiTheme="minorHAnsi" w:eastAsiaTheme="minorEastAsia" w:hAnsiTheme="minorHAnsi" w:cstheme="minorBidi"/>
          </w:rPr>
          <w:tab/>
        </w:r>
        <w:r w:rsidR="009641DF" w:rsidRPr="00FB0B5E">
          <w:rPr>
            <w:rStyle w:val="Hyperlink"/>
            <w:rFonts w:ascii="Arial" w:hAnsi="Arial" w:cs="Arial"/>
          </w:rPr>
          <w:t>Communication Architecture</w:t>
        </w:r>
        <w:r w:rsidR="009641DF">
          <w:rPr>
            <w:webHidden/>
          </w:rPr>
          <w:tab/>
        </w:r>
        <w:r w:rsidR="009641DF">
          <w:rPr>
            <w:webHidden/>
          </w:rPr>
          <w:fldChar w:fldCharType="begin"/>
        </w:r>
        <w:r w:rsidR="009641DF">
          <w:rPr>
            <w:webHidden/>
          </w:rPr>
          <w:instrText xml:space="preserve"> PAGEREF _Toc445989296 \h </w:instrText>
        </w:r>
        <w:r w:rsidR="009641DF">
          <w:rPr>
            <w:webHidden/>
          </w:rPr>
        </w:r>
        <w:r w:rsidR="009641DF">
          <w:rPr>
            <w:webHidden/>
          </w:rPr>
          <w:fldChar w:fldCharType="separate"/>
        </w:r>
        <w:r w:rsidR="001F2882">
          <w:rPr>
            <w:webHidden/>
          </w:rPr>
          <w:t>24</w:t>
        </w:r>
        <w:r w:rsidR="009641DF">
          <w:rPr>
            <w:webHidden/>
          </w:rPr>
          <w:fldChar w:fldCharType="end"/>
        </w:r>
      </w:hyperlink>
    </w:p>
    <w:p w:rsidR="009641DF" w:rsidRDefault="00FE3A87">
      <w:pPr>
        <w:pStyle w:val="TOC3"/>
        <w:rPr>
          <w:rFonts w:asciiTheme="minorHAnsi" w:eastAsiaTheme="minorEastAsia" w:hAnsiTheme="minorHAnsi" w:cstheme="minorBidi"/>
        </w:rPr>
      </w:pPr>
      <w:hyperlink w:anchor="_Toc445989297" w:history="1">
        <w:r w:rsidR="009641DF" w:rsidRPr="00FB0B5E">
          <w:rPr>
            <w:rStyle w:val="Hyperlink"/>
          </w:rPr>
          <w:t>4.6.1</w:t>
        </w:r>
        <w:r w:rsidR="009641DF">
          <w:rPr>
            <w:rFonts w:asciiTheme="minorHAnsi" w:eastAsiaTheme="minorEastAsia" w:hAnsiTheme="minorHAnsi" w:cstheme="minorBidi"/>
          </w:rPr>
          <w:tab/>
        </w:r>
        <w:r w:rsidR="009641DF" w:rsidRPr="00FB0B5E">
          <w:rPr>
            <w:rStyle w:val="Hyperlink"/>
          </w:rPr>
          <w:t>Web Services</w:t>
        </w:r>
        <w:r w:rsidR="009641DF">
          <w:rPr>
            <w:webHidden/>
          </w:rPr>
          <w:tab/>
        </w:r>
        <w:r w:rsidR="009641DF">
          <w:rPr>
            <w:webHidden/>
          </w:rPr>
          <w:fldChar w:fldCharType="begin"/>
        </w:r>
        <w:r w:rsidR="009641DF">
          <w:rPr>
            <w:webHidden/>
          </w:rPr>
          <w:instrText xml:space="preserve"> PAGEREF _Toc445989297 \h </w:instrText>
        </w:r>
        <w:r w:rsidR="009641DF">
          <w:rPr>
            <w:webHidden/>
          </w:rPr>
        </w:r>
        <w:r w:rsidR="009641DF">
          <w:rPr>
            <w:webHidden/>
          </w:rPr>
          <w:fldChar w:fldCharType="separate"/>
        </w:r>
        <w:r w:rsidR="001F2882">
          <w:rPr>
            <w:webHidden/>
          </w:rPr>
          <w:t>24</w:t>
        </w:r>
        <w:r w:rsidR="009641DF">
          <w:rPr>
            <w:webHidden/>
          </w:rPr>
          <w:fldChar w:fldCharType="end"/>
        </w:r>
      </w:hyperlink>
    </w:p>
    <w:p w:rsidR="009641DF" w:rsidRDefault="00FE3A87">
      <w:pPr>
        <w:pStyle w:val="TOC3"/>
        <w:rPr>
          <w:rFonts w:asciiTheme="minorHAnsi" w:eastAsiaTheme="minorEastAsia" w:hAnsiTheme="minorHAnsi" w:cstheme="minorBidi"/>
        </w:rPr>
      </w:pPr>
      <w:hyperlink w:anchor="_Toc445989301" w:history="1">
        <w:r w:rsidR="009641DF" w:rsidRPr="00FB0B5E">
          <w:rPr>
            <w:rStyle w:val="Hyperlink"/>
          </w:rPr>
          <w:t>4.6.2</w:t>
        </w:r>
        <w:r w:rsidR="009641DF">
          <w:rPr>
            <w:rFonts w:asciiTheme="minorHAnsi" w:eastAsiaTheme="minorEastAsia" w:hAnsiTheme="minorHAnsi" w:cstheme="minorBidi"/>
          </w:rPr>
          <w:tab/>
        </w:r>
        <w:r w:rsidR="009641DF" w:rsidRPr="00FB0B5E">
          <w:rPr>
            <w:rStyle w:val="Hyperlink"/>
          </w:rPr>
          <w:t>Email notifications</w:t>
        </w:r>
        <w:r w:rsidR="009641DF">
          <w:rPr>
            <w:webHidden/>
          </w:rPr>
          <w:tab/>
        </w:r>
        <w:r w:rsidR="009641DF">
          <w:rPr>
            <w:webHidden/>
          </w:rPr>
          <w:fldChar w:fldCharType="begin"/>
        </w:r>
        <w:r w:rsidR="009641DF">
          <w:rPr>
            <w:webHidden/>
          </w:rPr>
          <w:instrText xml:space="preserve"> PAGEREF _Toc445989301 \h </w:instrText>
        </w:r>
        <w:r w:rsidR="009641DF">
          <w:rPr>
            <w:webHidden/>
          </w:rPr>
        </w:r>
        <w:r w:rsidR="009641DF">
          <w:rPr>
            <w:webHidden/>
          </w:rPr>
          <w:fldChar w:fldCharType="separate"/>
        </w:r>
        <w:r w:rsidR="001F2882">
          <w:rPr>
            <w:webHidden/>
          </w:rPr>
          <w:t>24</w:t>
        </w:r>
        <w:r w:rsidR="009641DF">
          <w:rPr>
            <w:webHidden/>
          </w:rPr>
          <w:fldChar w:fldCharType="end"/>
        </w:r>
      </w:hyperlink>
    </w:p>
    <w:p w:rsidR="009641DF" w:rsidRDefault="00FE3A87">
      <w:pPr>
        <w:pStyle w:val="TOC3"/>
        <w:rPr>
          <w:rFonts w:asciiTheme="minorHAnsi" w:eastAsiaTheme="minorEastAsia" w:hAnsiTheme="minorHAnsi" w:cstheme="minorBidi"/>
        </w:rPr>
      </w:pPr>
      <w:hyperlink w:anchor="_Toc445989302" w:history="1">
        <w:r w:rsidR="009641DF" w:rsidRPr="00FB0B5E">
          <w:rPr>
            <w:rStyle w:val="Hyperlink"/>
          </w:rPr>
          <w:t>4.6.3</w:t>
        </w:r>
        <w:r w:rsidR="009641DF">
          <w:rPr>
            <w:rFonts w:asciiTheme="minorHAnsi" w:eastAsiaTheme="minorEastAsia" w:hAnsiTheme="minorHAnsi" w:cstheme="minorBidi"/>
          </w:rPr>
          <w:tab/>
        </w:r>
        <w:r w:rsidR="009641DF" w:rsidRPr="00FB0B5E">
          <w:rPr>
            <w:rStyle w:val="Hyperlink"/>
          </w:rPr>
          <w:t>Database CRUD operations</w:t>
        </w:r>
        <w:r w:rsidR="009641DF">
          <w:rPr>
            <w:webHidden/>
          </w:rPr>
          <w:tab/>
        </w:r>
        <w:r w:rsidR="009641DF">
          <w:rPr>
            <w:webHidden/>
          </w:rPr>
          <w:fldChar w:fldCharType="begin"/>
        </w:r>
        <w:r w:rsidR="009641DF">
          <w:rPr>
            <w:webHidden/>
          </w:rPr>
          <w:instrText xml:space="preserve"> PAGEREF _Toc445989302 \h </w:instrText>
        </w:r>
        <w:r w:rsidR="009641DF">
          <w:rPr>
            <w:webHidden/>
          </w:rPr>
        </w:r>
        <w:r w:rsidR="009641DF">
          <w:rPr>
            <w:webHidden/>
          </w:rPr>
          <w:fldChar w:fldCharType="separate"/>
        </w:r>
        <w:r w:rsidR="001F2882">
          <w:rPr>
            <w:webHidden/>
          </w:rPr>
          <w:t>25</w:t>
        </w:r>
        <w:r w:rsidR="009641DF">
          <w:rPr>
            <w:webHidden/>
          </w:rPr>
          <w:fldChar w:fldCharType="end"/>
        </w:r>
      </w:hyperlink>
    </w:p>
    <w:p w:rsidR="009641DF" w:rsidRDefault="00FE3A87">
      <w:pPr>
        <w:pStyle w:val="TOC1"/>
        <w:rPr>
          <w:rFonts w:asciiTheme="minorHAnsi" w:eastAsiaTheme="minorEastAsia" w:hAnsiTheme="minorHAnsi" w:cstheme="minorBidi"/>
          <w:b w:val="0"/>
          <w:bCs w:val="0"/>
          <w:caps w:val="0"/>
          <w:szCs w:val="22"/>
        </w:rPr>
      </w:pPr>
      <w:hyperlink w:anchor="_Toc445989303" w:history="1">
        <w:r w:rsidR="009641DF" w:rsidRPr="00FB0B5E">
          <w:rPr>
            <w:rStyle w:val="Hyperlink"/>
          </w:rPr>
          <w:t>5</w:t>
        </w:r>
        <w:r w:rsidR="009641DF">
          <w:rPr>
            <w:rFonts w:asciiTheme="minorHAnsi" w:eastAsiaTheme="minorEastAsia" w:hAnsiTheme="minorHAnsi" w:cstheme="minorBidi"/>
            <w:b w:val="0"/>
            <w:bCs w:val="0"/>
            <w:caps w:val="0"/>
            <w:szCs w:val="22"/>
          </w:rPr>
          <w:tab/>
        </w:r>
        <w:r w:rsidR="009641DF" w:rsidRPr="00FB0B5E">
          <w:rPr>
            <w:rStyle w:val="Hyperlink"/>
          </w:rPr>
          <w:t>System Design</w:t>
        </w:r>
        <w:r w:rsidR="009641DF">
          <w:rPr>
            <w:webHidden/>
          </w:rPr>
          <w:tab/>
        </w:r>
        <w:r w:rsidR="009641DF">
          <w:rPr>
            <w:webHidden/>
          </w:rPr>
          <w:fldChar w:fldCharType="begin"/>
        </w:r>
        <w:r w:rsidR="009641DF">
          <w:rPr>
            <w:webHidden/>
          </w:rPr>
          <w:instrText xml:space="preserve"> PAGEREF _Toc445989303 \h </w:instrText>
        </w:r>
        <w:r w:rsidR="009641DF">
          <w:rPr>
            <w:webHidden/>
          </w:rPr>
        </w:r>
        <w:r w:rsidR="009641DF">
          <w:rPr>
            <w:webHidden/>
          </w:rPr>
          <w:fldChar w:fldCharType="separate"/>
        </w:r>
        <w:r w:rsidR="001F2882">
          <w:rPr>
            <w:webHidden/>
          </w:rPr>
          <w:t>26</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306" w:history="1">
        <w:r w:rsidR="009641DF" w:rsidRPr="00FB0B5E">
          <w:rPr>
            <w:rStyle w:val="Hyperlink"/>
          </w:rPr>
          <w:t>5.1</w:t>
        </w:r>
        <w:r w:rsidR="009641DF">
          <w:rPr>
            <w:rFonts w:asciiTheme="minorHAnsi" w:eastAsiaTheme="minorEastAsia" w:hAnsiTheme="minorHAnsi" w:cstheme="minorBidi"/>
          </w:rPr>
          <w:tab/>
        </w:r>
        <w:r w:rsidR="009641DF" w:rsidRPr="00FB0B5E">
          <w:rPr>
            <w:rStyle w:val="Hyperlink"/>
            <w:rFonts w:ascii="Arial" w:hAnsi="Arial" w:cs="Arial"/>
          </w:rPr>
          <w:t>Database Design</w:t>
        </w:r>
        <w:r w:rsidR="009641DF">
          <w:rPr>
            <w:webHidden/>
          </w:rPr>
          <w:tab/>
        </w:r>
        <w:r w:rsidR="009641DF">
          <w:rPr>
            <w:webHidden/>
          </w:rPr>
          <w:fldChar w:fldCharType="begin"/>
        </w:r>
        <w:r w:rsidR="009641DF">
          <w:rPr>
            <w:webHidden/>
          </w:rPr>
          <w:instrText xml:space="preserve"> PAGEREF _Toc445989306 \h </w:instrText>
        </w:r>
        <w:r w:rsidR="009641DF">
          <w:rPr>
            <w:webHidden/>
          </w:rPr>
        </w:r>
        <w:r w:rsidR="009641DF">
          <w:rPr>
            <w:webHidden/>
          </w:rPr>
          <w:fldChar w:fldCharType="separate"/>
        </w:r>
        <w:r w:rsidR="001F2882">
          <w:rPr>
            <w:webHidden/>
          </w:rPr>
          <w:t>26</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307" w:history="1">
        <w:r w:rsidR="009641DF" w:rsidRPr="00FB0B5E">
          <w:rPr>
            <w:rStyle w:val="Hyperlink"/>
          </w:rPr>
          <w:t>5.2</w:t>
        </w:r>
        <w:r w:rsidR="009641DF">
          <w:rPr>
            <w:rFonts w:asciiTheme="minorHAnsi" w:eastAsiaTheme="minorEastAsia" w:hAnsiTheme="minorHAnsi" w:cstheme="minorBidi"/>
          </w:rPr>
          <w:tab/>
        </w:r>
        <w:r w:rsidR="009641DF" w:rsidRPr="00FB0B5E">
          <w:rPr>
            <w:rStyle w:val="Hyperlink"/>
            <w:rFonts w:ascii="Arial" w:hAnsi="Arial" w:cs="Arial"/>
          </w:rPr>
          <w:t>Data Conversion and DE-Identification</w:t>
        </w:r>
        <w:r w:rsidR="009641DF">
          <w:rPr>
            <w:webHidden/>
          </w:rPr>
          <w:tab/>
        </w:r>
        <w:r w:rsidR="009641DF">
          <w:rPr>
            <w:webHidden/>
          </w:rPr>
          <w:fldChar w:fldCharType="begin"/>
        </w:r>
        <w:r w:rsidR="009641DF">
          <w:rPr>
            <w:webHidden/>
          </w:rPr>
          <w:instrText xml:space="preserve"> PAGEREF _Toc445989307 \h </w:instrText>
        </w:r>
        <w:r w:rsidR="009641DF">
          <w:rPr>
            <w:webHidden/>
          </w:rPr>
        </w:r>
        <w:r w:rsidR="009641DF">
          <w:rPr>
            <w:webHidden/>
          </w:rPr>
          <w:fldChar w:fldCharType="separate"/>
        </w:r>
        <w:r w:rsidR="001F2882">
          <w:rPr>
            <w:webHidden/>
          </w:rPr>
          <w:t>30</w:t>
        </w:r>
        <w:r w:rsidR="009641DF">
          <w:rPr>
            <w:webHidden/>
          </w:rPr>
          <w:fldChar w:fldCharType="end"/>
        </w:r>
      </w:hyperlink>
    </w:p>
    <w:p w:rsidR="009641DF" w:rsidRDefault="00FE3A87">
      <w:pPr>
        <w:pStyle w:val="TOC2"/>
        <w:rPr>
          <w:rFonts w:asciiTheme="minorHAnsi" w:eastAsiaTheme="minorEastAsia" w:hAnsiTheme="minorHAnsi" w:cstheme="minorBidi"/>
        </w:rPr>
      </w:pPr>
      <w:hyperlink w:anchor="_Toc445989312" w:history="1">
        <w:r w:rsidR="009641DF" w:rsidRPr="00FB0B5E">
          <w:rPr>
            <w:rStyle w:val="Hyperlink"/>
          </w:rPr>
          <w:t>5.3</w:t>
        </w:r>
        <w:r w:rsidR="009641DF">
          <w:rPr>
            <w:rFonts w:asciiTheme="minorHAnsi" w:eastAsiaTheme="minorEastAsia" w:hAnsiTheme="minorHAnsi" w:cstheme="minorBidi"/>
          </w:rPr>
          <w:tab/>
        </w:r>
        <w:r w:rsidR="009641DF" w:rsidRPr="00FB0B5E">
          <w:rPr>
            <w:rStyle w:val="Hyperlink"/>
            <w:rFonts w:ascii="Arial" w:hAnsi="Arial" w:cs="Arial"/>
          </w:rPr>
          <w:t>User Interface Design</w:t>
        </w:r>
        <w:r w:rsidR="009641DF">
          <w:rPr>
            <w:webHidden/>
          </w:rPr>
          <w:tab/>
        </w:r>
        <w:r w:rsidR="009641DF">
          <w:rPr>
            <w:webHidden/>
          </w:rPr>
          <w:fldChar w:fldCharType="begin"/>
        </w:r>
        <w:r w:rsidR="009641DF">
          <w:rPr>
            <w:webHidden/>
          </w:rPr>
          <w:instrText xml:space="preserve"> PAGEREF _Toc445989312 \h </w:instrText>
        </w:r>
        <w:r w:rsidR="009641DF">
          <w:rPr>
            <w:webHidden/>
          </w:rPr>
        </w:r>
        <w:r w:rsidR="009641DF">
          <w:rPr>
            <w:webHidden/>
          </w:rPr>
          <w:fldChar w:fldCharType="separate"/>
        </w:r>
        <w:r w:rsidR="001F2882">
          <w:rPr>
            <w:webHidden/>
          </w:rPr>
          <w:t>30</w:t>
        </w:r>
        <w:r w:rsidR="009641DF">
          <w:rPr>
            <w:webHidden/>
          </w:rPr>
          <w:fldChar w:fldCharType="end"/>
        </w:r>
      </w:hyperlink>
    </w:p>
    <w:p w:rsidR="009641DF" w:rsidRDefault="00FE3A87">
      <w:pPr>
        <w:pStyle w:val="TOC3"/>
        <w:rPr>
          <w:rFonts w:asciiTheme="minorHAnsi" w:eastAsiaTheme="minorEastAsia" w:hAnsiTheme="minorHAnsi" w:cstheme="minorBidi"/>
        </w:rPr>
      </w:pPr>
      <w:hyperlink w:anchor="_Toc445989313" w:history="1">
        <w:r w:rsidR="009641DF" w:rsidRPr="00FB0B5E">
          <w:rPr>
            <w:rStyle w:val="Hyperlink"/>
            <w:rFonts w:ascii="Arial" w:hAnsi="Arial" w:cs="Arial"/>
          </w:rPr>
          <w:t>5.3.1</w:t>
        </w:r>
        <w:r w:rsidR="009641DF">
          <w:rPr>
            <w:rFonts w:asciiTheme="minorHAnsi" w:eastAsiaTheme="minorEastAsia" w:hAnsiTheme="minorHAnsi" w:cstheme="minorBidi"/>
          </w:rPr>
          <w:tab/>
        </w:r>
        <w:r w:rsidR="009641DF" w:rsidRPr="00FB0B5E">
          <w:rPr>
            <w:rStyle w:val="Hyperlink"/>
            <w:rFonts w:ascii="Arial" w:hAnsi="Arial" w:cs="Arial"/>
          </w:rPr>
          <w:t>Users, Roles and Audiences</w:t>
        </w:r>
        <w:r w:rsidR="009641DF">
          <w:rPr>
            <w:webHidden/>
          </w:rPr>
          <w:tab/>
        </w:r>
        <w:r w:rsidR="009641DF">
          <w:rPr>
            <w:webHidden/>
          </w:rPr>
          <w:fldChar w:fldCharType="begin"/>
        </w:r>
        <w:r w:rsidR="009641DF">
          <w:rPr>
            <w:webHidden/>
          </w:rPr>
          <w:instrText xml:space="preserve"> PAGEREF _Toc445989313 \h </w:instrText>
        </w:r>
        <w:r w:rsidR="009641DF">
          <w:rPr>
            <w:webHidden/>
          </w:rPr>
        </w:r>
        <w:r w:rsidR="009641DF">
          <w:rPr>
            <w:webHidden/>
          </w:rPr>
          <w:fldChar w:fldCharType="separate"/>
        </w:r>
        <w:r w:rsidR="001F2882">
          <w:rPr>
            <w:webHidden/>
          </w:rPr>
          <w:t>30</w:t>
        </w:r>
        <w:r w:rsidR="009641DF">
          <w:rPr>
            <w:webHidden/>
          </w:rPr>
          <w:fldChar w:fldCharType="end"/>
        </w:r>
      </w:hyperlink>
    </w:p>
    <w:p w:rsidR="009641DF" w:rsidRDefault="00FE3A87">
      <w:pPr>
        <w:pStyle w:val="TOC3"/>
        <w:rPr>
          <w:rFonts w:asciiTheme="minorHAnsi" w:eastAsiaTheme="minorEastAsia" w:hAnsiTheme="minorHAnsi" w:cstheme="minorBidi"/>
        </w:rPr>
      </w:pPr>
      <w:hyperlink w:anchor="_Toc445989314" w:history="1">
        <w:r w:rsidR="009641DF" w:rsidRPr="00FB0B5E">
          <w:rPr>
            <w:rStyle w:val="Hyperlink"/>
            <w:rFonts w:ascii="Arial" w:hAnsi="Arial" w:cs="Arial"/>
          </w:rPr>
          <w:t>5.3.2</w:t>
        </w:r>
        <w:r w:rsidR="009641DF">
          <w:rPr>
            <w:rFonts w:asciiTheme="minorHAnsi" w:eastAsiaTheme="minorEastAsia" w:hAnsiTheme="minorHAnsi" w:cstheme="minorBidi"/>
          </w:rPr>
          <w:tab/>
        </w:r>
        <w:r w:rsidR="009641DF" w:rsidRPr="00FB0B5E">
          <w:rPr>
            <w:rStyle w:val="Hyperlink"/>
            <w:rFonts w:ascii="Arial" w:hAnsi="Arial" w:cs="Arial"/>
          </w:rPr>
          <w:t>Triggers</w:t>
        </w:r>
        <w:r w:rsidR="009641DF">
          <w:rPr>
            <w:webHidden/>
          </w:rPr>
          <w:tab/>
        </w:r>
        <w:r w:rsidR="009641DF">
          <w:rPr>
            <w:webHidden/>
          </w:rPr>
          <w:fldChar w:fldCharType="begin"/>
        </w:r>
        <w:r w:rsidR="009641DF">
          <w:rPr>
            <w:webHidden/>
          </w:rPr>
          <w:instrText xml:space="preserve"> PAGEREF _Toc445989314 \h </w:instrText>
        </w:r>
        <w:r w:rsidR="009641DF">
          <w:rPr>
            <w:webHidden/>
          </w:rPr>
        </w:r>
        <w:r w:rsidR="009641DF">
          <w:rPr>
            <w:webHidden/>
          </w:rPr>
          <w:fldChar w:fldCharType="separate"/>
        </w:r>
        <w:r w:rsidR="001F2882">
          <w:rPr>
            <w:webHidden/>
          </w:rPr>
          <w:t>32</w:t>
        </w:r>
        <w:r w:rsidR="009641DF">
          <w:rPr>
            <w:webHidden/>
          </w:rPr>
          <w:fldChar w:fldCharType="end"/>
        </w:r>
      </w:hyperlink>
    </w:p>
    <w:p w:rsidR="009641DF" w:rsidRDefault="00FE3A87">
      <w:pPr>
        <w:pStyle w:val="TOC6"/>
        <w:tabs>
          <w:tab w:val="left" w:pos="1440"/>
          <w:tab w:val="right" w:leader="dot" w:pos="9350"/>
        </w:tabs>
        <w:rPr>
          <w:rFonts w:asciiTheme="minorHAnsi" w:eastAsiaTheme="minorEastAsia" w:hAnsiTheme="minorHAnsi" w:cstheme="minorBidi"/>
          <w:noProof/>
        </w:rPr>
      </w:pPr>
      <w:hyperlink w:anchor="_Toc445989323" w:history="1">
        <w:r w:rsidR="009641DF" w:rsidRPr="00FB0B5E">
          <w:rPr>
            <w:rStyle w:val="Hyperlink"/>
            <w:noProof/>
          </w:rPr>
          <w:t>Appendix A.</w:t>
        </w:r>
        <w:r w:rsidR="009641DF">
          <w:rPr>
            <w:rFonts w:asciiTheme="minorHAnsi" w:eastAsiaTheme="minorEastAsia" w:hAnsiTheme="minorHAnsi" w:cstheme="minorBidi"/>
            <w:noProof/>
          </w:rPr>
          <w:tab/>
        </w:r>
        <w:r w:rsidR="009641DF" w:rsidRPr="00FB0B5E">
          <w:rPr>
            <w:rStyle w:val="Hyperlink"/>
            <w:noProof/>
          </w:rPr>
          <w:t>Key Terms</w:t>
        </w:r>
        <w:r w:rsidR="009641DF">
          <w:rPr>
            <w:noProof/>
            <w:webHidden/>
          </w:rPr>
          <w:tab/>
        </w:r>
        <w:r w:rsidR="009641DF">
          <w:rPr>
            <w:noProof/>
            <w:webHidden/>
          </w:rPr>
          <w:fldChar w:fldCharType="begin"/>
        </w:r>
        <w:r w:rsidR="009641DF">
          <w:rPr>
            <w:noProof/>
            <w:webHidden/>
          </w:rPr>
          <w:instrText xml:space="preserve"> PAGEREF _Toc445989323 \h </w:instrText>
        </w:r>
        <w:r w:rsidR="009641DF">
          <w:rPr>
            <w:noProof/>
            <w:webHidden/>
          </w:rPr>
        </w:r>
        <w:r w:rsidR="009641DF">
          <w:rPr>
            <w:noProof/>
            <w:webHidden/>
          </w:rPr>
          <w:fldChar w:fldCharType="separate"/>
        </w:r>
        <w:r w:rsidR="001F2882">
          <w:rPr>
            <w:noProof/>
            <w:webHidden/>
          </w:rPr>
          <w:t>34</w:t>
        </w:r>
        <w:r w:rsidR="009641DF">
          <w:rPr>
            <w:noProof/>
            <w:webHidden/>
          </w:rPr>
          <w:fldChar w:fldCharType="end"/>
        </w:r>
      </w:hyperlink>
    </w:p>
    <w:p w:rsidR="009641DF" w:rsidRDefault="00FE3A87">
      <w:pPr>
        <w:pStyle w:val="TOC6"/>
        <w:tabs>
          <w:tab w:val="left" w:pos="1440"/>
          <w:tab w:val="right" w:leader="dot" w:pos="9350"/>
        </w:tabs>
        <w:rPr>
          <w:rFonts w:asciiTheme="minorHAnsi" w:eastAsiaTheme="minorEastAsia" w:hAnsiTheme="minorHAnsi" w:cstheme="minorBidi"/>
          <w:noProof/>
        </w:rPr>
      </w:pPr>
      <w:hyperlink w:anchor="_Toc445989324" w:history="1">
        <w:r w:rsidR="009641DF" w:rsidRPr="00FB0B5E">
          <w:rPr>
            <w:rStyle w:val="Hyperlink"/>
            <w:noProof/>
          </w:rPr>
          <w:t>Appendix B.</w:t>
        </w:r>
        <w:r w:rsidR="009641DF">
          <w:rPr>
            <w:rFonts w:asciiTheme="minorHAnsi" w:eastAsiaTheme="minorEastAsia" w:hAnsiTheme="minorHAnsi" w:cstheme="minorBidi"/>
            <w:noProof/>
          </w:rPr>
          <w:tab/>
        </w:r>
        <w:r w:rsidR="009641DF" w:rsidRPr="00FB0B5E">
          <w:rPr>
            <w:rStyle w:val="Hyperlink"/>
            <w:noProof/>
          </w:rPr>
          <w:t>CDR-Lite Design Approval</w:t>
        </w:r>
        <w:r w:rsidR="009641DF">
          <w:rPr>
            <w:noProof/>
            <w:webHidden/>
          </w:rPr>
          <w:tab/>
        </w:r>
        <w:r w:rsidR="009641DF">
          <w:rPr>
            <w:noProof/>
            <w:webHidden/>
          </w:rPr>
          <w:fldChar w:fldCharType="begin"/>
        </w:r>
        <w:r w:rsidR="009641DF">
          <w:rPr>
            <w:noProof/>
            <w:webHidden/>
          </w:rPr>
          <w:instrText xml:space="preserve"> PAGEREF _Toc445989324 \h </w:instrText>
        </w:r>
        <w:r w:rsidR="009641DF">
          <w:rPr>
            <w:noProof/>
            <w:webHidden/>
          </w:rPr>
        </w:r>
        <w:r w:rsidR="009641DF">
          <w:rPr>
            <w:noProof/>
            <w:webHidden/>
          </w:rPr>
          <w:fldChar w:fldCharType="separate"/>
        </w:r>
        <w:r w:rsidR="001F2882">
          <w:rPr>
            <w:noProof/>
            <w:webHidden/>
          </w:rPr>
          <w:t>40</w:t>
        </w:r>
        <w:r w:rsidR="009641DF">
          <w:rPr>
            <w:noProof/>
            <w:webHidden/>
          </w:rPr>
          <w:fldChar w:fldCharType="end"/>
        </w:r>
      </w:hyperlink>
    </w:p>
    <w:p w:rsidR="00362AA8" w:rsidRDefault="00D14A8D" w:rsidP="003E2FB5">
      <w:pPr>
        <w:pStyle w:val="BodyText"/>
        <w:spacing w:before="120" w:after="0"/>
        <w:rPr>
          <w:rFonts w:ascii="Arial" w:hAnsi="Arial" w:cs="Arial"/>
          <w:caps/>
          <w:noProof/>
          <w:szCs w:val="28"/>
        </w:rPr>
      </w:pPr>
      <w:r>
        <w:rPr>
          <w:rFonts w:ascii="Arial" w:hAnsi="Arial" w:cs="Arial"/>
          <w:b/>
          <w:bCs/>
        </w:rPr>
        <w:fldChar w:fldCharType="end"/>
      </w:r>
    </w:p>
    <w:p w:rsidR="00594876" w:rsidRPr="009A54B7" w:rsidRDefault="00362AA8" w:rsidP="00080DD8">
      <w:pPr>
        <w:jc w:val="center"/>
        <w:rPr>
          <w:b/>
          <w:noProof/>
          <w:sz w:val="28"/>
          <w:szCs w:val="28"/>
        </w:rPr>
      </w:pPr>
      <w:r>
        <w:rPr>
          <w:noProof/>
        </w:rPr>
        <w:br w:type="page"/>
      </w:r>
      <w:r w:rsidRPr="009A54B7">
        <w:rPr>
          <w:b/>
          <w:noProof/>
          <w:sz w:val="28"/>
          <w:szCs w:val="28"/>
        </w:rPr>
        <w:lastRenderedPageBreak/>
        <w:t>Table of Figures</w:t>
      </w:r>
    </w:p>
    <w:p w:rsidR="009641DF" w:rsidRDefault="00362AA8">
      <w:pPr>
        <w:pStyle w:val="TableofFigures"/>
        <w:tabs>
          <w:tab w:val="right" w:leader="dot" w:pos="9350"/>
        </w:tabs>
        <w:rPr>
          <w:rFonts w:asciiTheme="minorHAnsi" w:eastAsiaTheme="minorEastAsia" w:hAnsiTheme="minorHAnsi" w:cstheme="minorBidi"/>
          <w:noProof/>
        </w:rPr>
      </w:pPr>
      <w:r>
        <w:rPr>
          <w:noProof/>
        </w:rPr>
        <w:fldChar w:fldCharType="begin"/>
      </w:r>
      <w:r>
        <w:rPr>
          <w:noProof/>
        </w:rPr>
        <w:instrText xml:space="preserve"> TOC \h \z \c "Figure" </w:instrText>
      </w:r>
      <w:r>
        <w:rPr>
          <w:noProof/>
        </w:rPr>
        <w:fldChar w:fldCharType="separate"/>
      </w:r>
      <w:hyperlink w:anchor="_Toc445989325" w:history="1">
        <w:r w:rsidR="009641DF" w:rsidRPr="008F6FAA">
          <w:rPr>
            <w:rStyle w:val="Hyperlink"/>
            <w:noProof/>
          </w:rPr>
          <w:t>Figure 1- Virtual Machine Network Architecture</w:t>
        </w:r>
        <w:r w:rsidR="009641DF">
          <w:rPr>
            <w:noProof/>
            <w:webHidden/>
          </w:rPr>
          <w:tab/>
        </w:r>
        <w:r w:rsidR="009641DF">
          <w:rPr>
            <w:noProof/>
            <w:webHidden/>
          </w:rPr>
          <w:fldChar w:fldCharType="begin"/>
        </w:r>
        <w:r w:rsidR="009641DF">
          <w:rPr>
            <w:noProof/>
            <w:webHidden/>
          </w:rPr>
          <w:instrText xml:space="preserve"> PAGEREF _Toc445989325 \h </w:instrText>
        </w:r>
        <w:r w:rsidR="009641DF">
          <w:rPr>
            <w:noProof/>
            <w:webHidden/>
          </w:rPr>
        </w:r>
        <w:r w:rsidR="009641DF">
          <w:rPr>
            <w:noProof/>
            <w:webHidden/>
          </w:rPr>
          <w:fldChar w:fldCharType="separate"/>
        </w:r>
        <w:r w:rsidR="001F2882">
          <w:rPr>
            <w:noProof/>
            <w:webHidden/>
          </w:rPr>
          <w:t>9</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26" w:history="1">
        <w:r w:rsidR="009641DF" w:rsidRPr="008F6FAA">
          <w:rPr>
            <w:rStyle w:val="Hyperlink"/>
            <w:noProof/>
          </w:rPr>
          <w:t>Figure 2- Current VM Configurations</w:t>
        </w:r>
        <w:r w:rsidR="009641DF">
          <w:rPr>
            <w:noProof/>
            <w:webHidden/>
          </w:rPr>
          <w:tab/>
        </w:r>
        <w:r w:rsidR="009641DF">
          <w:rPr>
            <w:noProof/>
            <w:webHidden/>
          </w:rPr>
          <w:fldChar w:fldCharType="begin"/>
        </w:r>
        <w:r w:rsidR="009641DF">
          <w:rPr>
            <w:noProof/>
            <w:webHidden/>
          </w:rPr>
          <w:instrText xml:space="preserve"> PAGEREF _Toc445989326 \h </w:instrText>
        </w:r>
        <w:r w:rsidR="009641DF">
          <w:rPr>
            <w:noProof/>
            <w:webHidden/>
          </w:rPr>
        </w:r>
        <w:r w:rsidR="009641DF">
          <w:rPr>
            <w:noProof/>
            <w:webHidden/>
          </w:rPr>
          <w:fldChar w:fldCharType="separate"/>
        </w:r>
        <w:r w:rsidR="001F2882">
          <w:rPr>
            <w:noProof/>
            <w:webHidden/>
          </w:rPr>
          <w:t>9</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27" w:history="1">
        <w:r w:rsidR="009641DF" w:rsidRPr="008F6FAA">
          <w:rPr>
            <w:rStyle w:val="Hyperlink"/>
            <w:noProof/>
          </w:rPr>
          <w:t>Figure 3- Grails Framework Architecture</w:t>
        </w:r>
        <w:r w:rsidR="009641DF">
          <w:rPr>
            <w:noProof/>
            <w:webHidden/>
          </w:rPr>
          <w:tab/>
        </w:r>
        <w:r w:rsidR="009641DF">
          <w:rPr>
            <w:noProof/>
            <w:webHidden/>
          </w:rPr>
          <w:fldChar w:fldCharType="begin"/>
        </w:r>
        <w:r w:rsidR="009641DF">
          <w:rPr>
            <w:noProof/>
            <w:webHidden/>
          </w:rPr>
          <w:instrText xml:space="preserve"> PAGEREF _Toc445989327 \h </w:instrText>
        </w:r>
        <w:r w:rsidR="009641DF">
          <w:rPr>
            <w:noProof/>
            <w:webHidden/>
          </w:rPr>
        </w:r>
        <w:r w:rsidR="009641DF">
          <w:rPr>
            <w:noProof/>
            <w:webHidden/>
          </w:rPr>
          <w:fldChar w:fldCharType="separate"/>
        </w:r>
        <w:r w:rsidR="001F2882">
          <w:rPr>
            <w:noProof/>
            <w:webHidden/>
          </w:rPr>
          <w:t>10</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28" w:history="1">
        <w:r w:rsidR="009641DF" w:rsidRPr="008F6FAA">
          <w:rPr>
            <w:rStyle w:val="Hyperlink"/>
            <w:noProof/>
          </w:rPr>
          <w:t>Figure 4- Grails framework in context of Spring MVC</w:t>
        </w:r>
        <w:r w:rsidR="009641DF">
          <w:rPr>
            <w:noProof/>
            <w:webHidden/>
          </w:rPr>
          <w:tab/>
        </w:r>
        <w:r w:rsidR="009641DF">
          <w:rPr>
            <w:noProof/>
            <w:webHidden/>
          </w:rPr>
          <w:fldChar w:fldCharType="begin"/>
        </w:r>
        <w:r w:rsidR="009641DF">
          <w:rPr>
            <w:noProof/>
            <w:webHidden/>
          </w:rPr>
          <w:instrText xml:space="preserve"> PAGEREF _Toc445989328 \h </w:instrText>
        </w:r>
        <w:r w:rsidR="009641DF">
          <w:rPr>
            <w:noProof/>
            <w:webHidden/>
          </w:rPr>
        </w:r>
        <w:r w:rsidR="009641DF">
          <w:rPr>
            <w:noProof/>
            <w:webHidden/>
          </w:rPr>
          <w:fldChar w:fldCharType="separate"/>
        </w:r>
        <w:r w:rsidR="001F2882">
          <w:rPr>
            <w:noProof/>
            <w:webHidden/>
          </w:rPr>
          <w:t>14</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29" w:history="1">
        <w:r w:rsidR="009641DF" w:rsidRPr="008F6FAA">
          <w:rPr>
            <w:rStyle w:val="Hyperlink"/>
            <w:noProof/>
          </w:rPr>
          <w:t>Figure 5 - High Level Overall View of CDR-Lite Directory Structure</w:t>
        </w:r>
        <w:r w:rsidR="009641DF">
          <w:rPr>
            <w:noProof/>
            <w:webHidden/>
          </w:rPr>
          <w:tab/>
        </w:r>
        <w:r w:rsidR="009641DF">
          <w:rPr>
            <w:noProof/>
            <w:webHidden/>
          </w:rPr>
          <w:fldChar w:fldCharType="begin"/>
        </w:r>
        <w:r w:rsidR="009641DF">
          <w:rPr>
            <w:noProof/>
            <w:webHidden/>
          </w:rPr>
          <w:instrText xml:space="preserve"> PAGEREF _Toc445989329 \h </w:instrText>
        </w:r>
        <w:r w:rsidR="009641DF">
          <w:rPr>
            <w:noProof/>
            <w:webHidden/>
          </w:rPr>
        </w:r>
        <w:r w:rsidR="009641DF">
          <w:rPr>
            <w:noProof/>
            <w:webHidden/>
          </w:rPr>
          <w:fldChar w:fldCharType="separate"/>
        </w:r>
        <w:r w:rsidR="001F2882">
          <w:rPr>
            <w:noProof/>
            <w:webHidden/>
          </w:rPr>
          <w:t>16</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0" w:history="1">
        <w:r w:rsidR="009641DF" w:rsidRPr="008F6FAA">
          <w:rPr>
            <w:rStyle w:val="Hyperlink"/>
            <w:noProof/>
          </w:rPr>
          <w:t xml:space="preserve">Figure 6 - CDR-Lite </w:t>
        </w:r>
        <w:r w:rsidR="009641DF" w:rsidRPr="008F6FAA">
          <w:rPr>
            <w:rStyle w:val="Hyperlink"/>
            <w:rFonts w:ascii="Lucida Console" w:hAnsi="Lucida Console"/>
            <w:noProof/>
          </w:rPr>
          <w:t>conf</w:t>
        </w:r>
        <w:r w:rsidR="009641DF" w:rsidRPr="008F6FAA">
          <w:rPr>
            <w:rStyle w:val="Hyperlink"/>
            <w:noProof/>
          </w:rPr>
          <w:t xml:space="preserve"> Directory Details</w:t>
        </w:r>
        <w:r w:rsidR="009641DF">
          <w:rPr>
            <w:noProof/>
            <w:webHidden/>
          </w:rPr>
          <w:tab/>
        </w:r>
        <w:r w:rsidR="009641DF">
          <w:rPr>
            <w:noProof/>
            <w:webHidden/>
          </w:rPr>
          <w:fldChar w:fldCharType="begin"/>
        </w:r>
        <w:r w:rsidR="009641DF">
          <w:rPr>
            <w:noProof/>
            <w:webHidden/>
          </w:rPr>
          <w:instrText xml:space="preserve"> PAGEREF _Toc445989330 \h </w:instrText>
        </w:r>
        <w:r w:rsidR="009641DF">
          <w:rPr>
            <w:noProof/>
            <w:webHidden/>
          </w:rPr>
        </w:r>
        <w:r w:rsidR="009641DF">
          <w:rPr>
            <w:noProof/>
            <w:webHidden/>
          </w:rPr>
          <w:fldChar w:fldCharType="separate"/>
        </w:r>
        <w:r w:rsidR="001F2882">
          <w:rPr>
            <w:noProof/>
            <w:webHidden/>
          </w:rPr>
          <w:t>17</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1" w:history="1">
        <w:r w:rsidR="009641DF" w:rsidRPr="008F6FAA">
          <w:rPr>
            <w:rStyle w:val="Hyperlink"/>
            <w:noProof/>
          </w:rPr>
          <w:t xml:space="preserve">Figure 7 - CDR-LITE </w:t>
        </w:r>
        <w:r w:rsidR="009641DF" w:rsidRPr="008F6FAA">
          <w:rPr>
            <w:rStyle w:val="Hyperlink"/>
            <w:rFonts w:ascii="Lucida Console" w:hAnsi="Lucida Console"/>
            <w:noProof/>
          </w:rPr>
          <w:t>controllers</w:t>
        </w:r>
        <w:r w:rsidR="009641DF" w:rsidRPr="008F6FAA">
          <w:rPr>
            <w:rStyle w:val="Hyperlink"/>
            <w:noProof/>
          </w:rPr>
          <w:t xml:space="preserve"> Directory Structure</w:t>
        </w:r>
        <w:r w:rsidR="009641DF">
          <w:rPr>
            <w:noProof/>
            <w:webHidden/>
          </w:rPr>
          <w:tab/>
        </w:r>
        <w:r w:rsidR="009641DF">
          <w:rPr>
            <w:noProof/>
            <w:webHidden/>
          </w:rPr>
          <w:fldChar w:fldCharType="begin"/>
        </w:r>
        <w:r w:rsidR="009641DF">
          <w:rPr>
            <w:noProof/>
            <w:webHidden/>
          </w:rPr>
          <w:instrText xml:space="preserve"> PAGEREF _Toc445989331 \h </w:instrText>
        </w:r>
        <w:r w:rsidR="009641DF">
          <w:rPr>
            <w:noProof/>
            <w:webHidden/>
          </w:rPr>
        </w:r>
        <w:r w:rsidR="009641DF">
          <w:rPr>
            <w:noProof/>
            <w:webHidden/>
          </w:rPr>
          <w:fldChar w:fldCharType="separate"/>
        </w:r>
        <w:r w:rsidR="001F2882">
          <w:rPr>
            <w:noProof/>
            <w:webHidden/>
          </w:rPr>
          <w:t>18</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2" w:history="1">
        <w:r w:rsidR="009641DF" w:rsidRPr="008F6FAA">
          <w:rPr>
            <w:rStyle w:val="Hyperlink"/>
            <w:noProof/>
          </w:rPr>
          <w:t xml:space="preserve">Figure 8 - CDR-Lite </w:t>
        </w:r>
        <w:r w:rsidR="009641DF" w:rsidRPr="008F6FAA">
          <w:rPr>
            <w:rStyle w:val="Hyperlink"/>
            <w:rFonts w:ascii="Lucida Console" w:hAnsi="Lucida Console"/>
            <w:noProof/>
          </w:rPr>
          <w:t>domain</w:t>
        </w:r>
        <w:r w:rsidR="009641DF" w:rsidRPr="008F6FAA">
          <w:rPr>
            <w:rStyle w:val="Hyperlink"/>
            <w:noProof/>
          </w:rPr>
          <w:t xml:space="preserve"> Directory Structure</w:t>
        </w:r>
        <w:r w:rsidR="009641DF">
          <w:rPr>
            <w:noProof/>
            <w:webHidden/>
          </w:rPr>
          <w:tab/>
        </w:r>
        <w:r w:rsidR="009641DF">
          <w:rPr>
            <w:noProof/>
            <w:webHidden/>
          </w:rPr>
          <w:fldChar w:fldCharType="begin"/>
        </w:r>
        <w:r w:rsidR="009641DF">
          <w:rPr>
            <w:noProof/>
            <w:webHidden/>
          </w:rPr>
          <w:instrText xml:space="preserve"> PAGEREF _Toc445989332 \h </w:instrText>
        </w:r>
        <w:r w:rsidR="009641DF">
          <w:rPr>
            <w:noProof/>
            <w:webHidden/>
          </w:rPr>
        </w:r>
        <w:r w:rsidR="009641DF">
          <w:rPr>
            <w:noProof/>
            <w:webHidden/>
          </w:rPr>
          <w:fldChar w:fldCharType="separate"/>
        </w:r>
        <w:r w:rsidR="001F2882">
          <w:rPr>
            <w:noProof/>
            <w:webHidden/>
          </w:rPr>
          <w:t>18</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3" w:history="1">
        <w:r w:rsidR="009641DF" w:rsidRPr="008F6FAA">
          <w:rPr>
            <w:rStyle w:val="Hyperlink"/>
            <w:noProof/>
          </w:rPr>
          <w:t>Figure 9 - CDR-Lite General Purpose Directories</w:t>
        </w:r>
        <w:r w:rsidR="009641DF">
          <w:rPr>
            <w:noProof/>
            <w:webHidden/>
          </w:rPr>
          <w:tab/>
        </w:r>
        <w:r w:rsidR="009641DF">
          <w:rPr>
            <w:noProof/>
            <w:webHidden/>
          </w:rPr>
          <w:fldChar w:fldCharType="begin"/>
        </w:r>
        <w:r w:rsidR="009641DF">
          <w:rPr>
            <w:noProof/>
            <w:webHidden/>
          </w:rPr>
          <w:instrText xml:space="preserve"> PAGEREF _Toc445989333 \h </w:instrText>
        </w:r>
        <w:r w:rsidR="009641DF">
          <w:rPr>
            <w:noProof/>
            <w:webHidden/>
          </w:rPr>
        </w:r>
        <w:r w:rsidR="009641DF">
          <w:rPr>
            <w:noProof/>
            <w:webHidden/>
          </w:rPr>
          <w:fldChar w:fldCharType="separate"/>
        </w:r>
        <w:r w:rsidR="001F2882">
          <w:rPr>
            <w:noProof/>
            <w:webHidden/>
          </w:rPr>
          <w:t>20</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4" w:history="1">
        <w:r w:rsidR="009641DF" w:rsidRPr="008F6FAA">
          <w:rPr>
            <w:rStyle w:val="Hyperlink"/>
            <w:noProof/>
          </w:rPr>
          <w:t xml:space="preserve">Figure 10 - CDR-Lite </w:t>
        </w:r>
        <w:r w:rsidR="009641DF" w:rsidRPr="008F6FAA">
          <w:rPr>
            <w:rStyle w:val="Hyperlink"/>
            <w:rFonts w:ascii="Lucida Console" w:hAnsi="Lucida Console"/>
            <w:noProof/>
          </w:rPr>
          <w:t>src</w:t>
        </w:r>
        <w:r w:rsidR="009641DF" w:rsidRPr="008F6FAA">
          <w:rPr>
            <w:rStyle w:val="Hyperlink"/>
            <w:noProof/>
          </w:rPr>
          <w:t xml:space="preserve"> Directory Structure</w:t>
        </w:r>
        <w:r w:rsidR="009641DF">
          <w:rPr>
            <w:noProof/>
            <w:webHidden/>
          </w:rPr>
          <w:tab/>
        </w:r>
        <w:r w:rsidR="009641DF">
          <w:rPr>
            <w:noProof/>
            <w:webHidden/>
          </w:rPr>
          <w:fldChar w:fldCharType="begin"/>
        </w:r>
        <w:r w:rsidR="009641DF">
          <w:rPr>
            <w:noProof/>
            <w:webHidden/>
          </w:rPr>
          <w:instrText xml:space="preserve"> PAGEREF _Toc445989334 \h </w:instrText>
        </w:r>
        <w:r w:rsidR="009641DF">
          <w:rPr>
            <w:noProof/>
            <w:webHidden/>
          </w:rPr>
        </w:r>
        <w:r w:rsidR="009641DF">
          <w:rPr>
            <w:noProof/>
            <w:webHidden/>
          </w:rPr>
          <w:fldChar w:fldCharType="separate"/>
        </w:r>
        <w:r w:rsidR="001F2882">
          <w:rPr>
            <w:noProof/>
            <w:webHidden/>
          </w:rPr>
          <w:t>22</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5" w:history="1">
        <w:r w:rsidR="009641DF" w:rsidRPr="008F6FAA">
          <w:rPr>
            <w:rStyle w:val="Hyperlink"/>
            <w:noProof/>
          </w:rPr>
          <w:t xml:space="preserve">Figure 11 - CDR-Lite </w:t>
        </w:r>
        <w:r w:rsidR="009641DF" w:rsidRPr="008F6FAA">
          <w:rPr>
            <w:rStyle w:val="Hyperlink"/>
            <w:rFonts w:ascii="Lucida Console" w:hAnsi="Lucida Console"/>
            <w:noProof/>
          </w:rPr>
          <w:t>web-app</w:t>
        </w:r>
        <w:r w:rsidR="009641DF" w:rsidRPr="008F6FAA">
          <w:rPr>
            <w:rStyle w:val="Hyperlink"/>
            <w:noProof/>
          </w:rPr>
          <w:t xml:space="preserve"> directory Structure</w:t>
        </w:r>
        <w:r w:rsidR="009641DF">
          <w:rPr>
            <w:noProof/>
            <w:webHidden/>
          </w:rPr>
          <w:tab/>
        </w:r>
        <w:r w:rsidR="009641DF">
          <w:rPr>
            <w:noProof/>
            <w:webHidden/>
          </w:rPr>
          <w:fldChar w:fldCharType="begin"/>
        </w:r>
        <w:r w:rsidR="009641DF">
          <w:rPr>
            <w:noProof/>
            <w:webHidden/>
          </w:rPr>
          <w:instrText xml:space="preserve"> PAGEREF _Toc445989335 \h </w:instrText>
        </w:r>
        <w:r w:rsidR="009641DF">
          <w:rPr>
            <w:noProof/>
            <w:webHidden/>
          </w:rPr>
        </w:r>
        <w:r w:rsidR="009641DF">
          <w:rPr>
            <w:noProof/>
            <w:webHidden/>
          </w:rPr>
          <w:fldChar w:fldCharType="separate"/>
        </w:r>
        <w:r w:rsidR="001F2882">
          <w:rPr>
            <w:noProof/>
            <w:webHidden/>
          </w:rPr>
          <w:t>22</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6" w:history="1">
        <w:r w:rsidR="009641DF" w:rsidRPr="008F6FAA">
          <w:rPr>
            <w:rStyle w:val="Hyperlink"/>
            <w:noProof/>
          </w:rPr>
          <w:t>Figure 12 - Grails Application in MVC Context and Server Aspect</w:t>
        </w:r>
        <w:r w:rsidR="009641DF">
          <w:rPr>
            <w:noProof/>
            <w:webHidden/>
          </w:rPr>
          <w:tab/>
        </w:r>
        <w:r w:rsidR="009641DF">
          <w:rPr>
            <w:noProof/>
            <w:webHidden/>
          </w:rPr>
          <w:fldChar w:fldCharType="begin"/>
        </w:r>
        <w:r w:rsidR="009641DF">
          <w:rPr>
            <w:noProof/>
            <w:webHidden/>
          </w:rPr>
          <w:instrText xml:space="preserve"> PAGEREF _Toc445989336 \h </w:instrText>
        </w:r>
        <w:r w:rsidR="009641DF">
          <w:rPr>
            <w:noProof/>
            <w:webHidden/>
          </w:rPr>
        </w:r>
        <w:r w:rsidR="009641DF">
          <w:rPr>
            <w:noProof/>
            <w:webHidden/>
          </w:rPr>
          <w:fldChar w:fldCharType="separate"/>
        </w:r>
        <w:r w:rsidR="001F2882">
          <w:rPr>
            <w:noProof/>
            <w:webHidden/>
          </w:rPr>
          <w:t>23</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7" w:history="1">
        <w:r w:rsidR="009641DF" w:rsidRPr="008F6FAA">
          <w:rPr>
            <w:rStyle w:val="Hyperlink"/>
            <w:b/>
            <w:noProof/>
          </w:rPr>
          <w:t>Figure 13- CDR-Lite Spring Security Model</w:t>
        </w:r>
        <w:r w:rsidR="009641DF">
          <w:rPr>
            <w:noProof/>
            <w:webHidden/>
          </w:rPr>
          <w:tab/>
        </w:r>
        <w:r w:rsidR="009641DF">
          <w:rPr>
            <w:noProof/>
            <w:webHidden/>
          </w:rPr>
          <w:fldChar w:fldCharType="begin"/>
        </w:r>
        <w:r w:rsidR="009641DF">
          <w:rPr>
            <w:noProof/>
            <w:webHidden/>
          </w:rPr>
          <w:instrText xml:space="preserve"> PAGEREF _Toc445989337 \h </w:instrText>
        </w:r>
        <w:r w:rsidR="009641DF">
          <w:rPr>
            <w:noProof/>
            <w:webHidden/>
          </w:rPr>
        </w:r>
        <w:r w:rsidR="009641DF">
          <w:rPr>
            <w:noProof/>
            <w:webHidden/>
          </w:rPr>
          <w:fldChar w:fldCharType="separate"/>
        </w:r>
        <w:r w:rsidR="001F2882">
          <w:rPr>
            <w:noProof/>
            <w:webHidden/>
          </w:rPr>
          <w:t>24</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8" w:history="1">
        <w:r w:rsidR="009641DF" w:rsidRPr="008F6FAA">
          <w:rPr>
            <w:rStyle w:val="Hyperlink"/>
            <w:noProof/>
          </w:rPr>
          <w:t>Figure 14- High-Level Overview of CDR Lite Tables and relations</w:t>
        </w:r>
        <w:r w:rsidR="009641DF">
          <w:rPr>
            <w:noProof/>
            <w:webHidden/>
          </w:rPr>
          <w:tab/>
        </w:r>
        <w:r w:rsidR="009641DF">
          <w:rPr>
            <w:noProof/>
            <w:webHidden/>
          </w:rPr>
          <w:fldChar w:fldCharType="begin"/>
        </w:r>
        <w:r w:rsidR="009641DF">
          <w:rPr>
            <w:noProof/>
            <w:webHidden/>
          </w:rPr>
          <w:instrText xml:space="preserve"> PAGEREF _Toc445989338 \h </w:instrText>
        </w:r>
        <w:r w:rsidR="009641DF">
          <w:rPr>
            <w:noProof/>
            <w:webHidden/>
          </w:rPr>
        </w:r>
        <w:r w:rsidR="009641DF">
          <w:rPr>
            <w:noProof/>
            <w:webHidden/>
          </w:rPr>
          <w:fldChar w:fldCharType="separate"/>
        </w:r>
        <w:r w:rsidR="001F2882">
          <w:rPr>
            <w:noProof/>
            <w:webHidden/>
          </w:rPr>
          <w:t>26</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39" w:history="1">
        <w:r w:rsidR="009641DF" w:rsidRPr="008F6FAA">
          <w:rPr>
            <w:rStyle w:val="Hyperlink"/>
            <w:noProof/>
          </w:rPr>
          <w:t>Figure 15- CDR-Lite’s User Role and privilege table</w:t>
        </w:r>
        <w:r w:rsidR="009641DF">
          <w:rPr>
            <w:noProof/>
            <w:webHidden/>
          </w:rPr>
          <w:tab/>
        </w:r>
        <w:r w:rsidR="009641DF">
          <w:rPr>
            <w:noProof/>
            <w:webHidden/>
          </w:rPr>
          <w:fldChar w:fldCharType="begin"/>
        </w:r>
        <w:r w:rsidR="009641DF">
          <w:rPr>
            <w:noProof/>
            <w:webHidden/>
          </w:rPr>
          <w:instrText xml:space="preserve"> PAGEREF _Toc445989339 \h </w:instrText>
        </w:r>
        <w:r w:rsidR="009641DF">
          <w:rPr>
            <w:noProof/>
            <w:webHidden/>
          </w:rPr>
        </w:r>
        <w:r w:rsidR="009641DF">
          <w:rPr>
            <w:noProof/>
            <w:webHidden/>
          </w:rPr>
          <w:fldChar w:fldCharType="separate"/>
        </w:r>
        <w:r w:rsidR="001F2882">
          <w:rPr>
            <w:noProof/>
            <w:webHidden/>
          </w:rPr>
          <w:t>31</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r:id="rId13" w:anchor="_Toc445989340" w:history="1">
        <w:r w:rsidR="009641DF" w:rsidRPr="008F6FAA">
          <w:rPr>
            <w:rStyle w:val="Hyperlink"/>
            <w:noProof/>
          </w:rPr>
          <w:t>Figure 16- Example CDR-Lite Home Page</w:t>
        </w:r>
        <w:r w:rsidR="009641DF">
          <w:rPr>
            <w:noProof/>
            <w:webHidden/>
          </w:rPr>
          <w:tab/>
        </w:r>
        <w:r w:rsidR="009641DF">
          <w:rPr>
            <w:noProof/>
            <w:webHidden/>
          </w:rPr>
          <w:fldChar w:fldCharType="begin"/>
        </w:r>
        <w:r w:rsidR="009641DF">
          <w:rPr>
            <w:noProof/>
            <w:webHidden/>
          </w:rPr>
          <w:instrText xml:space="preserve"> PAGEREF _Toc445989340 \h </w:instrText>
        </w:r>
        <w:r w:rsidR="009641DF">
          <w:rPr>
            <w:noProof/>
            <w:webHidden/>
          </w:rPr>
        </w:r>
        <w:r w:rsidR="009641DF">
          <w:rPr>
            <w:noProof/>
            <w:webHidden/>
          </w:rPr>
          <w:fldChar w:fldCharType="separate"/>
        </w:r>
        <w:r w:rsidR="001F2882">
          <w:rPr>
            <w:noProof/>
            <w:webHidden/>
          </w:rPr>
          <w:t>32</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r:id="rId14" w:anchor="_Toc445989341" w:history="1">
        <w:r w:rsidR="009641DF" w:rsidRPr="008F6FAA">
          <w:rPr>
            <w:rStyle w:val="Hyperlink"/>
            <w:noProof/>
          </w:rPr>
          <w:t>Figure 17- CDR Home Screen for BBRB and Leidos Users</w:t>
        </w:r>
        <w:r w:rsidR="009641DF">
          <w:rPr>
            <w:noProof/>
            <w:webHidden/>
          </w:rPr>
          <w:tab/>
        </w:r>
        <w:r w:rsidR="009641DF">
          <w:rPr>
            <w:noProof/>
            <w:webHidden/>
          </w:rPr>
          <w:fldChar w:fldCharType="begin"/>
        </w:r>
        <w:r w:rsidR="009641DF">
          <w:rPr>
            <w:noProof/>
            <w:webHidden/>
          </w:rPr>
          <w:instrText xml:space="preserve"> PAGEREF _Toc445989341 \h </w:instrText>
        </w:r>
        <w:r w:rsidR="009641DF">
          <w:rPr>
            <w:noProof/>
            <w:webHidden/>
          </w:rPr>
        </w:r>
        <w:r w:rsidR="009641DF">
          <w:rPr>
            <w:noProof/>
            <w:webHidden/>
          </w:rPr>
          <w:fldChar w:fldCharType="separate"/>
        </w:r>
        <w:r w:rsidR="001F2882">
          <w:rPr>
            <w:noProof/>
            <w:webHidden/>
          </w:rPr>
          <w:t>32</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42" w:history="1">
        <w:r w:rsidR="009641DF" w:rsidRPr="008F6FAA">
          <w:rPr>
            <w:rStyle w:val="Hyperlink"/>
            <w:noProof/>
          </w:rPr>
          <w:t>Figure 18- Mail Distribution List for Various Triggers</w:t>
        </w:r>
        <w:r w:rsidR="009641DF">
          <w:rPr>
            <w:noProof/>
            <w:webHidden/>
          </w:rPr>
          <w:tab/>
        </w:r>
        <w:r w:rsidR="009641DF">
          <w:rPr>
            <w:noProof/>
            <w:webHidden/>
          </w:rPr>
          <w:fldChar w:fldCharType="begin"/>
        </w:r>
        <w:r w:rsidR="009641DF">
          <w:rPr>
            <w:noProof/>
            <w:webHidden/>
          </w:rPr>
          <w:instrText xml:space="preserve"> PAGEREF _Toc445989342 \h </w:instrText>
        </w:r>
        <w:r w:rsidR="009641DF">
          <w:rPr>
            <w:noProof/>
            <w:webHidden/>
          </w:rPr>
        </w:r>
        <w:r w:rsidR="009641DF">
          <w:rPr>
            <w:noProof/>
            <w:webHidden/>
          </w:rPr>
          <w:fldChar w:fldCharType="separate"/>
        </w:r>
        <w:r w:rsidR="001F2882">
          <w:rPr>
            <w:noProof/>
            <w:webHidden/>
          </w:rPr>
          <w:t>33</w:t>
        </w:r>
        <w:r w:rsidR="009641DF">
          <w:rPr>
            <w:noProof/>
            <w:webHidden/>
          </w:rPr>
          <w:fldChar w:fldCharType="end"/>
        </w:r>
      </w:hyperlink>
    </w:p>
    <w:p w:rsidR="00F57970" w:rsidRDefault="00362AA8" w:rsidP="00080DD8">
      <w:pPr>
        <w:rPr>
          <w:noProof/>
        </w:rPr>
      </w:pPr>
      <w:r>
        <w:rPr>
          <w:noProof/>
        </w:rPr>
        <w:fldChar w:fldCharType="end"/>
      </w:r>
    </w:p>
    <w:p w:rsidR="009A54B7" w:rsidRDefault="009A54B7" w:rsidP="00080DD8">
      <w:pPr>
        <w:rPr>
          <w:noProof/>
        </w:rPr>
      </w:pPr>
    </w:p>
    <w:p w:rsidR="009A54B7" w:rsidRDefault="009A54B7" w:rsidP="009A54B7">
      <w:pPr>
        <w:jc w:val="center"/>
        <w:rPr>
          <w:b/>
          <w:noProof/>
          <w:sz w:val="28"/>
          <w:szCs w:val="28"/>
        </w:rPr>
      </w:pPr>
      <w:r w:rsidRPr="009A54B7">
        <w:rPr>
          <w:b/>
          <w:noProof/>
          <w:sz w:val="28"/>
          <w:szCs w:val="28"/>
        </w:rPr>
        <w:t>Table of Tables</w:t>
      </w:r>
    </w:p>
    <w:p w:rsidR="009A54B7" w:rsidRDefault="009A54B7" w:rsidP="009A54B7">
      <w:pPr>
        <w:jc w:val="center"/>
        <w:rPr>
          <w:b/>
          <w:noProof/>
          <w:sz w:val="28"/>
          <w:szCs w:val="28"/>
        </w:rPr>
      </w:pPr>
    </w:p>
    <w:p w:rsidR="009641DF" w:rsidRDefault="009A54B7">
      <w:pPr>
        <w:pStyle w:val="TableofFigures"/>
        <w:tabs>
          <w:tab w:val="right" w:leader="dot" w:pos="9350"/>
        </w:tabs>
        <w:rPr>
          <w:rFonts w:asciiTheme="minorHAnsi" w:eastAsiaTheme="minorEastAsia" w:hAnsiTheme="minorHAnsi" w:cstheme="minorBidi"/>
          <w:noProof/>
        </w:rPr>
      </w:pPr>
      <w:r>
        <w:rPr>
          <w:b/>
          <w:noProof/>
          <w:sz w:val="28"/>
          <w:szCs w:val="28"/>
        </w:rPr>
        <w:fldChar w:fldCharType="begin"/>
      </w:r>
      <w:r>
        <w:rPr>
          <w:b/>
          <w:noProof/>
          <w:sz w:val="28"/>
          <w:szCs w:val="28"/>
        </w:rPr>
        <w:instrText xml:space="preserve"> TOC \h \z \c "Table" </w:instrText>
      </w:r>
      <w:r>
        <w:rPr>
          <w:b/>
          <w:noProof/>
          <w:sz w:val="28"/>
          <w:szCs w:val="28"/>
        </w:rPr>
        <w:fldChar w:fldCharType="separate"/>
      </w:r>
      <w:hyperlink w:anchor="_Toc445989343" w:history="1">
        <w:r w:rsidR="009641DF" w:rsidRPr="007D16F8">
          <w:rPr>
            <w:rStyle w:val="Hyperlink"/>
            <w:noProof/>
          </w:rPr>
          <w:t>Table 1- CDR-Lite Domain Classes</w:t>
        </w:r>
        <w:r w:rsidR="009641DF">
          <w:rPr>
            <w:noProof/>
            <w:webHidden/>
          </w:rPr>
          <w:tab/>
        </w:r>
        <w:r w:rsidR="009641DF">
          <w:rPr>
            <w:noProof/>
            <w:webHidden/>
          </w:rPr>
          <w:fldChar w:fldCharType="begin"/>
        </w:r>
        <w:r w:rsidR="009641DF">
          <w:rPr>
            <w:noProof/>
            <w:webHidden/>
          </w:rPr>
          <w:instrText xml:space="preserve"> PAGEREF _Toc445989343 \h </w:instrText>
        </w:r>
        <w:r w:rsidR="009641DF">
          <w:rPr>
            <w:noProof/>
            <w:webHidden/>
          </w:rPr>
        </w:r>
        <w:r w:rsidR="009641DF">
          <w:rPr>
            <w:noProof/>
            <w:webHidden/>
          </w:rPr>
          <w:fldChar w:fldCharType="separate"/>
        </w:r>
        <w:r w:rsidR="001F2882">
          <w:rPr>
            <w:noProof/>
            <w:webHidden/>
          </w:rPr>
          <w:t>10</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44" w:history="1">
        <w:r w:rsidR="009641DF" w:rsidRPr="007D16F8">
          <w:rPr>
            <w:rStyle w:val="Hyperlink"/>
            <w:noProof/>
          </w:rPr>
          <w:t>Table 2 - Spring Security Configuration File Config.groovy, Showing Roles and Restrictions</w:t>
        </w:r>
        <w:r w:rsidR="009641DF">
          <w:rPr>
            <w:noProof/>
            <w:webHidden/>
          </w:rPr>
          <w:tab/>
        </w:r>
        <w:r w:rsidR="009641DF">
          <w:rPr>
            <w:noProof/>
            <w:webHidden/>
          </w:rPr>
          <w:fldChar w:fldCharType="begin"/>
        </w:r>
        <w:r w:rsidR="009641DF">
          <w:rPr>
            <w:noProof/>
            <w:webHidden/>
          </w:rPr>
          <w:instrText xml:space="preserve"> PAGEREF _Toc445989344 \h </w:instrText>
        </w:r>
        <w:r w:rsidR="009641DF">
          <w:rPr>
            <w:noProof/>
            <w:webHidden/>
          </w:rPr>
        </w:r>
        <w:r w:rsidR="009641DF">
          <w:rPr>
            <w:noProof/>
            <w:webHidden/>
          </w:rPr>
          <w:fldChar w:fldCharType="separate"/>
        </w:r>
        <w:r w:rsidR="001F2882">
          <w:rPr>
            <w:noProof/>
            <w:webHidden/>
          </w:rPr>
          <w:t>15</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45" w:history="1">
        <w:r w:rsidR="009641DF" w:rsidRPr="007D16F8">
          <w:rPr>
            <w:rStyle w:val="Hyperlink"/>
            <w:noProof/>
          </w:rPr>
          <w:t>Table 3 - Controllers Not Associated with Domain Classes</w:t>
        </w:r>
        <w:r w:rsidR="009641DF">
          <w:rPr>
            <w:noProof/>
            <w:webHidden/>
          </w:rPr>
          <w:tab/>
        </w:r>
        <w:r w:rsidR="009641DF">
          <w:rPr>
            <w:noProof/>
            <w:webHidden/>
          </w:rPr>
          <w:fldChar w:fldCharType="begin"/>
        </w:r>
        <w:r w:rsidR="009641DF">
          <w:rPr>
            <w:noProof/>
            <w:webHidden/>
          </w:rPr>
          <w:instrText xml:space="preserve"> PAGEREF _Toc445989345 \h </w:instrText>
        </w:r>
        <w:r w:rsidR="009641DF">
          <w:rPr>
            <w:noProof/>
            <w:webHidden/>
          </w:rPr>
        </w:r>
        <w:r w:rsidR="009641DF">
          <w:rPr>
            <w:noProof/>
            <w:webHidden/>
          </w:rPr>
          <w:fldChar w:fldCharType="separate"/>
        </w:r>
        <w:r w:rsidR="001F2882">
          <w:rPr>
            <w:noProof/>
            <w:webHidden/>
          </w:rPr>
          <w:t>17</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46" w:history="1">
        <w:r w:rsidR="009641DF" w:rsidRPr="007D16F8">
          <w:rPr>
            <w:rStyle w:val="Hyperlink"/>
            <w:noProof/>
          </w:rPr>
          <w:t>Table 4 - CDR-Lite Quartz Scheduler Jobs</w:t>
        </w:r>
        <w:r w:rsidR="009641DF">
          <w:rPr>
            <w:noProof/>
            <w:webHidden/>
          </w:rPr>
          <w:tab/>
        </w:r>
        <w:r w:rsidR="009641DF">
          <w:rPr>
            <w:noProof/>
            <w:webHidden/>
          </w:rPr>
          <w:fldChar w:fldCharType="begin"/>
        </w:r>
        <w:r w:rsidR="009641DF">
          <w:rPr>
            <w:noProof/>
            <w:webHidden/>
          </w:rPr>
          <w:instrText xml:space="preserve"> PAGEREF _Toc445989346 \h </w:instrText>
        </w:r>
        <w:r w:rsidR="009641DF">
          <w:rPr>
            <w:noProof/>
            <w:webHidden/>
          </w:rPr>
        </w:r>
        <w:r w:rsidR="009641DF">
          <w:rPr>
            <w:noProof/>
            <w:webHidden/>
          </w:rPr>
          <w:fldChar w:fldCharType="separate"/>
        </w:r>
        <w:r w:rsidR="001F2882">
          <w:rPr>
            <w:noProof/>
            <w:webHidden/>
          </w:rPr>
          <w:t>19</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47" w:history="1">
        <w:r w:rsidR="009641DF" w:rsidRPr="007D16F8">
          <w:rPr>
            <w:rStyle w:val="Hyperlink"/>
            <w:noProof/>
          </w:rPr>
          <w:t>Table 5  - Service Classes Not Associated with a Single Domain Class</w:t>
        </w:r>
        <w:r w:rsidR="009641DF">
          <w:rPr>
            <w:noProof/>
            <w:webHidden/>
          </w:rPr>
          <w:tab/>
        </w:r>
        <w:r w:rsidR="009641DF">
          <w:rPr>
            <w:noProof/>
            <w:webHidden/>
          </w:rPr>
          <w:fldChar w:fldCharType="begin"/>
        </w:r>
        <w:r w:rsidR="009641DF">
          <w:rPr>
            <w:noProof/>
            <w:webHidden/>
          </w:rPr>
          <w:instrText xml:space="preserve"> PAGEREF _Toc445989347 \h </w:instrText>
        </w:r>
        <w:r w:rsidR="009641DF">
          <w:rPr>
            <w:noProof/>
            <w:webHidden/>
          </w:rPr>
        </w:r>
        <w:r w:rsidR="009641DF">
          <w:rPr>
            <w:noProof/>
            <w:webHidden/>
          </w:rPr>
          <w:fldChar w:fldCharType="separate"/>
        </w:r>
        <w:r w:rsidR="001F2882">
          <w:rPr>
            <w:noProof/>
            <w:webHidden/>
          </w:rPr>
          <w:t>19</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48" w:history="1">
        <w:r w:rsidR="009641DF" w:rsidRPr="007D16F8">
          <w:rPr>
            <w:rStyle w:val="Hyperlink"/>
            <w:noProof/>
          </w:rPr>
          <w:t>Table 6 – Custom Groovy  Tags</w:t>
        </w:r>
        <w:r w:rsidR="009641DF">
          <w:rPr>
            <w:noProof/>
            <w:webHidden/>
          </w:rPr>
          <w:tab/>
        </w:r>
        <w:r w:rsidR="009641DF">
          <w:rPr>
            <w:noProof/>
            <w:webHidden/>
          </w:rPr>
          <w:fldChar w:fldCharType="begin"/>
        </w:r>
        <w:r w:rsidR="009641DF">
          <w:rPr>
            <w:noProof/>
            <w:webHidden/>
          </w:rPr>
          <w:instrText xml:space="preserve"> PAGEREF _Toc445989348 \h </w:instrText>
        </w:r>
        <w:r w:rsidR="009641DF">
          <w:rPr>
            <w:noProof/>
            <w:webHidden/>
          </w:rPr>
        </w:r>
        <w:r w:rsidR="009641DF">
          <w:rPr>
            <w:noProof/>
            <w:webHidden/>
          </w:rPr>
          <w:fldChar w:fldCharType="separate"/>
        </w:r>
        <w:r w:rsidR="001F2882">
          <w:rPr>
            <w:noProof/>
            <w:webHidden/>
          </w:rPr>
          <w:t>20</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49" w:history="1">
        <w:r w:rsidR="009641DF" w:rsidRPr="007D16F8">
          <w:rPr>
            <w:rStyle w:val="Hyperlink"/>
            <w:noProof/>
          </w:rPr>
          <w:t>Table 7  - Typical/Default Grails Server Pages</w:t>
        </w:r>
        <w:r w:rsidR="009641DF">
          <w:rPr>
            <w:noProof/>
            <w:webHidden/>
          </w:rPr>
          <w:tab/>
        </w:r>
        <w:r w:rsidR="009641DF">
          <w:rPr>
            <w:noProof/>
            <w:webHidden/>
          </w:rPr>
          <w:fldChar w:fldCharType="begin"/>
        </w:r>
        <w:r w:rsidR="009641DF">
          <w:rPr>
            <w:noProof/>
            <w:webHidden/>
          </w:rPr>
          <w:instrText xml:space="preserve"> PAGEREF _Toc445989349 \h </w:instrText>
        </w:r>
        <w:r w:rsidR="009641DF">
          <w:rPr>
            <w:noProof/>
            <w:webHidden/>
          </w:rPr>
        </w:r>
        <w:r w:rsidR="009641DF">
          <w:rPr>
            <w:noProof/>
            <w:webHidden/>
          </w:rPr>
          <w:fldChar w:fldCharType="separate"/>
        </w:r>
        <w:r w:rsidR="001F2882">
          <w:rPr>
            <w:noProof/>
            <w:webHidden/>
          </w:rPr>
          <w:t>20</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50" w:history="1">
        <w:r w:rsidR="009641DF" w:rsidRPr="007D16F8">
          <w:rPr>
            <w:rStyle w:val="Hyperlink"/>
            <w:noProof/>
          </w:rPr>
          <w:t>Table 8 - RESTful Services Available with CDR-Lite</w:t>
        </w:r>
        <w:r w:rsidR="009641DF">
          <w:rPr>
            <w:noProof/>
            <w:webHidden/>
          </w:rPr>
          <w:tab/>
        </w:r>
        <w:r w:rsidR="009641DF">
          <w:rPr>
            <w:noProof/>
            <w:webHidden/>
          </w:rPr>
          <w:fldChar w:fldCharType="begin"/>
        </w:r>
        <w:r w:rsidR="009641DF">
          <w:rPr>
            <w:noProof/>
            <w:webHidden/>
          </w:rPr>
          <w:instrText xml:space="preserve"> PAGEREF _Toc445989350 \h </w:instrText>
        </w:r>
        <w:r w:rsidR="009641DF">
          <w:rPr>
            <w:noProof/>
            <w:webHidden/>
          </w:rPr>
        </w:r>
        <w:r w:rsidR="009641DF">
          <w:rPr>
            <w:noProof/>
            <w:webHidden/>
          </w:rPr>
          <w:fldChar w:fldCharType="separate"/>
        </w:r>
        <w:r w:rsidR="001F2882">
          <w:rPr>
            <w:noProof/>
            <w:webHidden/>
          </w:rPr>
          <w:t>24</w:t>
        </w:r>
        <w:r w:rsidR="009641DF">
          <w:rPr>
            <w:noProof/>
            <w:webHidden/>
          </w:rPr>
          <w:fldChar w:fldCharType="end"/>
        </w:r>
      </w:hyperlink>
    </w:p>
    <w:p w:rsidR="009641DF" w:rsidRDefault="00FE3A87">
      <w:pPr>
        <w:pStyle w:val="TableofFigures"/>
        <w:tabs>
          <w:tab w:val="right" w:leader="dot" w:pos="9350"/>
        </w:tabs>
        <w:rPr>
          <w:rFonts w:asciiTheme="minorHAnsi" w:eastAsiaTheme="minorEastAsia" w:hAnsiTheme="minorHAnsi" w:cstheme="minorBidi"/>
          <w:noProof/>
        </w:rPr>
      </w:pPr>
      <w:hyperlink w:anchor="_Toc445989351" w:history="1">
        <w:r w:rsidR="009641DF" w:rsidRPr="007D16F8">
          <w:rPr>
            <w:rStyle w:val="Hyperlink"/>
            <w:noProof/>
          </w:rPr>
          <w:t>Table 9 - Mapping between Database Tables and Domain Classes in CDR</w:t>
        </w:r>
        <w:r w:rsidR="009641DF">
          <w:rPr>
            <w:noProof/>
            <w:webHidden/>
          </w:rPr>
          <w:tab/>
        </w:r>
        <w:r w:rsidR="009641DF">
          <w:rPr>
            <w:noProof/>
            <w:webHidden/>
          </w:rPr>
          <w:fldChar w:fldCharType="begin"/>
        </w:r>
        <w:r w:rsidR="009641DF">
          <w:rPr>
            <w:noProof/>
            <w:webHidden/>
          </w:rPr>
          <w:instrText xml:space="preserve"> PAGEREF _Toc445989351 \h </w:instrText>
        </w:r>
        <w:r w:rsidR="009641DF">
          <w:rPr>
            <w:noProof/>
            <w:webHidden/>
          </w:rPr>
        </w:r>
        <w:r w:rsidR="009641DF">
          <w:rPr>
            <w:noProof/>
            <w:webHidden/>
          </w:rPr>
          <w:fldChar w:fldCharType="separate"/>
        </w:r>
        <w:r w:rsidR="001F2882">
          <w:rPr>
            <w:noProof/>
            <w:webHidden/>
          </w:rPr>
          <w:t>27</w:t>
        </w:r>
        <w:r w:rsidR="009641DF">
          <w:rPr>
            <w:noProof/>
            <w:webHidden/>
          </w:rPr>
          <w:fldChar w:fldCharType="end"/>
        </w:r>
      </w:hyperlink>
    </w:p>
    <w:p w:rsidR="009A54B7" w:rsidRPr="009A54B7" w:rsidRDefault="009A54B7" w:rsidP="009A54B7">
      <w:pPr>
        <w:rPr>
          <w:b/>
          <w:noProof/>
          <w:sz w:val="28"/>
          <w:szCs w:val="28"/>
        </w:rPr>
        <w:sectPr w:rsidR="009A54B7" w:rsidRPr="009A54B7" w:rsidSect="00353AD7">
          <w:headerReference w:type="default" r:id="rId15"/>
          <w:footerReference w:type="default" r:id="rId16"/>
          <w:type w:val="continuous"/>
          <w:pgSz w:w="12240" w:h="15840" w:code="1"/>
          <w:pgMar w:top="720" w:right="1440" w:bottom="720" w:left="1440" w:header="432" w:footer="432" w:gutter="0"/>
          <w:pgNumType w:fmt="lowerRoman"/>
          <w:cols w:space="720"/>
          <w:docGrid w:linePitch="360"/>
        </w:sectPr>
      </w:pPr>
      <w:r>
        <w:rPr>
          <w:b/>
          <w:noProof/>
          <w:sz w:val="28"/>
          <w:szCs w:val="28"/>
        </w:rPr>
        <w:fldChar w:fldCharType="end"/>
      </w:r>
    </w:p>
    <w:p w:rsidR="001E06D6" w:rsidRPr="00080DD8" w:rsidRDefault="001E06D6" w:rsidP="00080DD8">
      <w:pPr>
        <w:rPr>
          <w:sz w:val="2"/>
          <w:szCs w:val="2"/>
        </w:rPr>
      </w:pPr>
      <w:bookmarkStart w:id="2" w:name="_Toc180482593"/>
      <w:bookmarkStart w:id="3" w:name="_Toc197060746"/>
      <w:bookmarkStart w:id="4" w:name="_Toc237402953"/>
      <w:bookmarkStart w:id="5" w:name="_Toc106079533"/>
      <w:bookmarkEnd w:id="0"/>
      <w:bookmarkEnd w:id="1"/>
    </w:p>
    <w:p w:rsidR="00786E9C" w:rsidRPr="00B26A9E" w:rsidRDefault="00786E9C" w:rsidP="003E2FB5">
      <w:pPr>
        <w:pStyle w:val="Heading1"/>
        <w:spacing w:before="120"/>
      </w:pPr>
      <w:bookmarkStart w:id="6" w:name="_Toc422236923"/>
      <w:bookmarkStart w:id="7" w:name="_Toc445989273"/>
      <w:r w:rsidRPr="00B26A9E">
        <w:t>Introduction</w:t>
      </w:r>
      <w:bookmarkEnd w:id="2"/>
      <w:bookmarkEnd w:id="3"/>
      <w:bookmarkEnd w:id="4"/>
      <w:bookmarkEnd w:id="6"/>
      <w:bookmarkEnd w:id="7"/>
    </w:p>
    <w:p w:rsidR="00D74A97" w:rsidRDefault="00D74A97" w:rsidP="00232257">
      <w:r>
        <w:t>CDR-Lite is an open source extension of the CDR, intended for researchers customization in recording the metadata around specimen/tissue creation, processing, and storage.</w:t>
      </w:r>
    </w:p>
    <w:p w:rsidR="006F7ACA" w:rsidRDefault="00F10EC7" w:rsidP="00232257">
      <w:r>
        <w:t>T</w:t>
      </w:r>
      <w:r w:rsidR="00626472" w:rsidRPr="00FD02FA">
        <w:t>he Comprehensive Data Resource (CDR) was developed</w:t>
      </w:r>
      <w:r>
        <w:t xml:space="preserve"> t</w:t>
      </w:r>
      <w:r w:rsidRPr="00FD02FA">
        <w:t>o meet the challenge</w:t>
      </w:r>
      <w:r>
        <w:t>s</w:t>
      </w:r>
      <w:r w:rsidRPr="00FD02FA">
        <w:t xml:space="preserve"> of</w:t>
      </w:r>
      <w:r w:rsidR="00BA0966">
        <w:t xml:space="preserve"> real-world data collection of information about tissues gathered in the early stages of the Biospecimen Lifecycle</w:t>
      </w:r>
      <w:r w:rsidR="00BA0966">
        <w:rPr>
          <w:rStyle w:val="FootnoteReference"/>
        </w:rPr>
        <w:footnoteReference w:id="2"/>
      </w:r>
      <w:r w:rsidRPr="00FD02FA">
        <w:t xml:space="preserve"> </w:t>
      </w:r>
      <w:r w:rsidR="00BA0966">
        <w:t>.  This includes collection</w:t>
      </w:r>
      <w:r w:rsidR="00E83B58">
        <w:t xml:space="preserve"> information</w:t>
      </w:r>
      <w:r w:rsidR="00BA0966">
        <w:t xml:space="preserve"> about </w:t>
      </w:r>
      <w:r w:rsidR="00E83B58">
        <w:t xml:space="preserve">potential candidates, their </w:t>
      </w:r>
      <w:r w:rsidR="001C3CB6">
        <w:t>eligibility</w:t>
      </w:r>
      <w:r w:rsidR="00E83B58">
        <w:t xml:space="preserve"> criteria and consent, medical/surgical procedures used, acquisition</w:t>
      </w:r>
      <w:r w:rsidR="002E4586">
        <w:t>,</w:t>
      </w:r>
      <w:r w:rsidR="00E83B58">
        <w:t xml:space="preserve"> </w:t>
      </w:r>
      <w:r w:rsidR="00F5533E">
        <w:t xml:space="preserve">handling, </w:t>
      </w:r>
      <w:r w:rsidR="00E83B58">
        <w:t xml:space="preserve">processing,  and storage.  As the focus for biospecimen-based studies for cancer have turned to the molecular level, it is more important than ever that more stringent </w:t>
      </w:r>
      <w:r w:rsidR="00F5533E">
        <w:t xml:space="preserve">specimen annotation </w:t>
      </w:r>
      <w:r w:rsidR="00E83B58">
        <w:t xml:space="preserve">techniques </w:t>
      </w:r>
      <w:r w:rsidR="006F7ACA">
        <w:t xml:space="preserve">are applied in the lifecycle.  </w:t>
      </w:r>
    </w:p>
    <w:p w:rsidR="006F7ACA" w:rsidRDefault="006F7ACA" w:rsidP="006F7ACA">
      <w:r>
        <w:t xml:space="preserve">The </w:t>
      </w:r>
      <w:r w:rsidR="0071260B">
        <w:t xml:space="preserve">initial </w:t>
      </w:r>
      <w:r>
        <w:t xml:space="preserve">design of CDR reflects the changing requirements of real world collections. </w:t>
      </w:r>
    </w:p>
    <w:p w:rsidR="006F7ACA" w:rsidRDefault="006F7ACA" w:rsidP="006F7ACA">
      <w:pPr>
        <w:numPr>
          <w:ilvl w:val="0"/>
          <w:numId w:val="82"/>
        </w:numPr>
      </w:pPr>
      <w:r>
        <w:t xml:space="preserve">As the collection process </w:t>
      </w:r>
      <w:r w:rsidR="001C3CB6">
        <w:t>progresses, the</w:t>
      </w:r>
      <w:r>
        <w:t xml:space="preserve"> need for different, or more detailed information may present itself.  </w:t>
      </w:r>
      <w:r w:rsidR="008E782E">
        <w:t>This changing need requires</w:t>
      </w:r>
      <w:r>
        <w:t xml:space="preserve"> rapid changes (on the order of days) in forms, web pages, work flows, and database structure. </w:t>
      </w:r>
    </w:p>
    <w:p w:rsidR="006F7ACA" w:rsidRDefault="006F7ACA" w:rsidP="006F7ACA">
      <w:pPr>
        <w:numPr>
          <w:ilvl w:val="0"/>
          <w:numId w:val="82"/>
        </w:numPr>
      </w:pPr>
      <w:r>
        <w:t>Various review cycles must be suppo</w:t>
      </w:r>
      <w:r w:rsidR="004948CE">
        <w:t xml:space="preserve">rted.  Reviews for data entry or </w:t>
      </w:r>
      <w:r w:rsidR="001C3CB6">
        <w:t>processing errors</w:t>
      </w:r>
      <w:r w:rsidR="004948CE">
        <w:t xml:space="preserve"> (Data Management), specimen quality (both internal and external Pathology Review) must be supported.</w:t>
      </w:r>
    </w:p>
    <w:p w:rsidR="006F7ACA" w:rsidRDefault="004948CE" w:rsidP="009A54B7">
      <w:pPr>
        <w:numPr>
          <w:ilvl w:val="0"/>
          <w:numId w:val="82"/>
        </w:numPr>
      </w:pPr>
      <w:r>
        <w:t>Geographic separation between those performing on the supported projects must be supported.</w:t>
      </w:r>
      <w:r w:rsidR="0071260B">
        <w:t xml:space="preserve">  The collection and processing sites may change dynamically during the course of the project.</w:t>
      </w:r>
    </w:p>
    <w:p w:rsidR="004948CE" w:rsidRDefault="00783B8F" w:rsidP="009A54B7">
      <w:pPr>
        <w:numPr>
          <w:ilvl w:val="0"/>
          <w:numId w:val="82"/>
        </w:numPr>
      </w:pPr>
      <w:r>
        <w:t xml:space="preserve">The </w:t>
      </w:r>
      <w:r w:rsidR="004948CE">
        <w:t>Interface needs to reflect the historical paper-based forms process, to minimize the learning curve for the variety of users.</w:t>
      </w:r>
    </w:p>
    <w:p w:rsidR="00B83734" w:rsidRDefault="006F7ACA" w:rsidP="006F7ACA">
      <w:r>
        <w:t xml:space="preserve">The first </w:t>
      </w:r>
      <w:r w:rsidR="00100A17">
        <w:t>project producing</w:t>
      </w:r>
      <w:r>
        <w:t xml:space="preserve"> requirements for CDR was the NIH Common Fund’s Genotype-Tissue Expression (</w:t>
      </w:r>
      <w:r w:rsidR="00F10EC7" w:rsidRPr="00FD02FA">
        <w:t>GTEx</w:t>
      </w:r>
      <w:r>
        <w:t>) program</w:t>
      </w:r>
      <w:r>
        <w:rPr>
          <w:rStyle w:val="FootnoteReference"/>
        </w:rPr>
        <w:footnoteReference w:id="3"/>
      </w:r>
      <w:r>
        <w:t>.</w:t>
      </w:r>
      <w:r w:rsidR="00491836">
        <w:t xml:space="preserve"> </w:t>
      </w:r>
      <w:r w:rsidR="004948CE">
        <w:t xml:space="preserve">GTEx collected </w:t>
      </w:r>
      <w:r w:rsidR="004E6229">
        <w:t xml:space="preserve">961 </w:t>
      </w:r>
      <w:r w:rsidR="0037318C">
        <w:t xml:space="preserve">cases, with over </w:t>
      </w:r>
      <w:r w:rsidR="004E6229">
        <w:t>24,000</w:t>
      </w:r>
      <w:r w:rsidR="0037318C">
        <w:t xml:space="preserve"> individual specimens.</w:t>
      </w:r>
    </w:p>
    <w:p w:rsidR="00366AE1" w:rsidRDefault="00992E0B" w:rsidP="00232257">
      <w:r>
        <w:t>The</w:t>
      </w:r>
      <w:r w:rsidR="0037318C">
        <w:t xml:space="preserve"> CDR</w:t>
      </w:r>
      <w:r>
        <w:t xml:space="preserve"> code was later extended to cover </w:t>
      </w:r>
      <w:r w:rsidR="004D1A8E">
        <w:t xml:space="preserve">a second </w:t>
      </w:r>
      <w:r w:rsidR="00100A17">
        <w:t>project,</w:t>
      </w:r>
      <w:r w:rsidR="00100A17" w:rsidRPr="0071260B">
        <w:t xml:space="preserve"> Biospecimen</w:t>
      </w:r>
      <w:r w:rsidR="0071260B" w:rsidRPr="0071260B">
        <w:t xml:space="preserve"> Pre-an</w:t>
      </w:r>
      <w:r w:rsidR="0071260B">
        <w:t>alytical Variables (BPV</w:t>
      </w:r>
      <w:r w:rsidR="00100A17">
        <w:t>)</w:t>
      </w:r>
      <w:r w:rsidR="0071260B">
        <w:rPr>
          <w:rStyle w:val="FootnoteReference"/>
        </w:rPr>
        <w:footnoteReference w:id="4"/>
      </w:r>
      <w:r w:rsidR="004D1A8E">
        <w:t xml:space="preserve">. </w:t>
      </w:r>
      <w:r w:rsidR="00100A17">
        <w:t>BPV collected</w:t>
      </w:r>
      <w:r w:rsidR="00366AE1">
        <w:t xml:space="preserve"> information on</w:t>
      </w:r>
      <w:r w:rsidR="0071260B">
        <w:t xml:space="preserve"> over 300 cases, with specimens covering</w:t>
      </w:r>
      <w:r w:rsidR="00366AE1">
        <w:t xml:space="preserve"> four different cancer types</w:t>
      </w:r>
      <w:r w:rsidR="0071260B">
        <w:t xml:space="preserve"> (and associated normal tissue)</w:t>
      </w:r>
      <w:r w:rsidR="00366AE1">
        <w:t xml:space="preserve">, from four different </w:t>
      </w:r>
      <w:r w:rsidR="0071260B">
        <w:t>tissue sourc</w:t>
      </w:r>
      <w:r w:rsidR="00491836">
        <w:t>e-</w:t>
      </w:r>
      <w:r w:rsidR="0071260B">
        <w:t>sites</w:t>
      </w:r>
      <w:r w:rsidR="004E6229">
        <w:t xml:space="preserve"> (Hospitals and University Medical Centers)</w:t>
      </w:r>
      <w:r w:rsidR="004D1A8E">
        <w:t xml:space="preserve">.  </w:t>
      </w:r>
    </w:p>
    <w:p w:rsidR="00B83734" w:rsidRPr="00FD02FA" w:rsidRDefault="00B064EB" w:rsidP="00232257">
      <w:r>
        <w:lastRenderedPageBreak/>
        <w:t>Following the successful execution of the BPV</w:t>
      </w:r>
      <w:r w:rsidR="002E4586">
        <w:t>,</w:t>
      </w:r>
      <w:r>
        <w:t xml:space="preserve"> GTEx</w:t>
      </w:r>
      <w:r w:rsidR="00D74A97">
        <w:t>, and other</w:t>
      </w:r>
      <w:r w:rsidR="00491836">
        <w:t xml:space="preserve"> projects </w:t>
      </w:r>
      <w:r>
        <w:t>the decision was made to extract the features of CDR that might lend themselves more generally to other studies. The purpose and intent of the CDR-Lite is so that researchers can take advantage of the best practices of biospecimen collection that have been worked out over the course of several years, and with much expert consultation</w:t>
      </w:r>
      <w:r w:rsidR="00A2431D">
        <w:t>, and apply the software in their own environments, without a lengthy development cycle.</w:t>
      </w:r>
    </w:p>
    <w:p w:rsidR="00786E9C" w:rsidRPr="00D34EC0" w:rsidRDefault="00786E9C" w:rsidP="00786E9C">
      <w:pPr>
        <w:pStyle w:val="Heading2"/>
        <w:rPr>
          <w:rFonts w:ascii="Arial" w:hAnsi="Arial" w:cs="Arial"/>
        </w:rPr>
      </w:pPr>
      <w:bookmarkStart w:id="8" w:name="_Toc456598587"/>
      <w:bookmarkStart w:id="9" w:name="_Toc456600918"/>
      <w:bookmarkStart w:id="10" w:name="_Toc494193640"/>
      <w:bookmarkStart w:id="11" w:name="_Toc180482594"/>
      <w:bookmarkStart w:id="12" w:name="_Toc197060747"/>
      <w:bookmarkStart w:id="13" w:name="_Toc237402954"/>
      <w:bookmarkStart w:id="14" w:name="_Toc422236924"/>
      <w:bookmarkStart w:id="15" w:name="_Toc445989274"/>
      <w:r w:rsidRPr="00D34EC0">
        <w:rPr>
          <w:rFonts w:ascii="Arial" w:hAnsi="Arial" w:cs="Arial"/>
        </w:rPr>
        <w:t>P</w:t>
      </w:r>
      <w:bookmarkEnd w:id="8"/>
      <w:bookmarkEnd w:id="9"/>
      <w:bookmarkEnd w:id="10"/>
      <w:r w:rsidRPr="00D34EC0">
        <w:rPr>
          <w:rFonts w:ascii="Arial" w:hAnsi="Arial" w:cs="Arial"/>
        </w:rPr>
        <w:t xml:space="preserve">urpose of </w:t>
      </w:r>
      <w:r w:rsidR="00ED1669" w:rsidRPr="00D34EC0">
        <w:rPr>
          <w:rFonts w:ascii="Arial" w:hAnsi="Arial" w:cs="Arial"/>
        </w:rPr>
        <w:t>the</w:t>
      </w:r>
      <w:r w:rsidRPr="00D34EC0">
        <w:rPr>
          <w:rFonts w:ascii="Arial" w:hAnsi="Arial" w:cs="Arial"/>
        </w:rPr>
        <w:t xml:space="preserve"> </w:t>
      </w:r>
      <w:r w:rsidR="009A23F2">
        <w:rPr>
          <w:rFonts w:ascii="Arial" w:hAnsi="Arial" w:cs="Arial"/>
        </w:rPr>
        <w:t>CDR</w:t>
      </w:r>
      <w:r w:rsidR="004E6229">
        <w:rPr>
          <w:rFonts w:ascii="Arial" w:hAnsi="Arial" w:cs="Arial"/>
        </w:rPr>
        <w:t>-Lite</w:t>
      </w:r>
      <w:r w:rsidR="009A23F2">
        <w:rPr>
          <w:rFonts w:ascii="Arial" w:hAnsi="Arial" w:cs="Arial"/>
        </w:rPr>
        <w:t xml:space="preserve"> Design</w:t>
      </w:r>
      <w:r w:rsidRPr="00D34EC0">
        <w:rPr>
          <w:rFonts w:ascii="Arial" w:hAnsi="Arial" w:cs="Arial"/>
        </w:rPr>
        <w:t xml:space="preserve"> Document</w:t>
      </w:r>
      <w:bookmarkEnd w:id="11"/>
      <w:bookmarkEnd w:id="12"/>
      <w:bookmarkEnd w:id="13"/>
      <w:bookmarkEnd w:id="14"/>
      <w:bookmarkEnd w:id="15"/>
    </w:p>
    <w:p w:rsidR="00786E9C" w:rsidRPr="00FD02FA" w:rsidRDefault="00786E9C" w:rsidP="003636F6">
      <w:bookmarkStart w:id="16" w:name="OLE_LINK1"/>
      <w:bookmarkStart w:id="17" w:name="OLE_LINK2"/>
      <w:r w:rsidRPr="00FD02FA">
        <w:t xml:space="preserve">The </w:t>
      </w:r>
      <w:r w:rsidR="009A23F2">
        <w:rPr>
          <w:u w:val="single"/>
        </w:rPr>
        <w:t>CDR</w:t>
      </w:r>
      <w:r w:rsidR="00A2431D">
        <w:rPr>
          <w:u w:val="single"/>
        </w:rPr>
        <w:t>-Lite</w:t>
      </w:r>
      <w:r w:rsidR="009A23F2">
        <w:rPr>
          <w:u w:val="single"/>
        </w:rPr>
        <w:t xml:space="preserve"> Design</w:t>
      </w:r>
      <w:r w:rsidRPr="00080DD8">
        <w:rPr>
          <w:u w:val="single"/>
        </w:rPr>
        <w:t xml:space="preserve"> </w:t>
      </w:r>
      <w:r w:rsidR="004E71B7" w:rsidRPr="00080DD8">
        <w:rPr>
          <w:u w:val="single"/>
        </w:rPr>
        <w:t>Document</w:t>
      </w:r>
      <w:r w:rsidRPr="00FD02FA">
        <w:t xml:space="preserve"> </w:t>
      </w:r>
      <w:r w:rsidR="004E6229">
        <w:t>provides</w:t>
      </w:r>
      <w:r w:rsidRPr="00FD02FA">
        <w:t xml:space="preserve"> the necessary information </w:t>
      </w:r>
      <w:r w:rsidR="004E6229">
        <w:t>to</w:t>
      </w:r>
      <w:r w:rsidRPr="00FD02FA">
        <w:t xml:space="preserve"> </w:t>
      </w:r>
      <w:r w:rsidR="004E6229">
        <w:t xml:space="preserve">describe </w:t>
      </w:r>
      <w:r w:rsidR="004E71B7">
        <w:t>the</w:t>
      </w:r>
      <w:r w:rsidR="004E71B7" w:rsidRPr="00FD02FA">
        <w:t xml:space="preserve"> </w:t>
      </w:r>
      <w:r w:rsidRPr="00FD02FA">
        <w:t>architecture</w:t>
      </w:r>
      <w:r w:rsidR="004D1A8E">
        <w:t>.  This gives</w:t>
      </w:r>
      <w:r w:rsidRPr="00FD02FA">
        <w:t xml:space="preserve"> the development team guidance on architecture of the </w:t>
      </w:r>
      <w:r w:rsidR="004E6229">
        <w:t xml:space="preserve">CDR-Lite </w:t>
      </w:r>
      <w:r w:rsidR="004D1A8E">
        <w:t>if the need arises for further changes, updates, or extensions</w:t>
      </w:r>
      <w:r w:rsidRPr="00FD02FA">
        <w:t xml:space="preserve">. </w:t>
      </w:r>
      <w:r w:rsidR="00992E0B">
        <w:t>I</w:t>
      </w:r>
      <w:r w:rsidR="00ED1669" w:rsidRPr="00FD02FA">
        <w:t xml:space="preserve">ts intended audience is the project manager, project team, and development team. </w:t>
      </w:r>
      <w:r w:rsidRPr="00FD02FA">
        <w:t>Some portions of this document such as the user interface (UI) may on occasion be shared with the client/user, and other stakeholder</w:t>
      </w:r>
      <w:r w:rsidR="001C6642">
        <w:t>s</w:t>
      </w:r>
      <w:r w:rsidRPr="00FD02FA">
        <w:t xml:space="preserve"> whose input/approval into the UI is needed.</w:t>
      </w:r>
    </w:p>
    <w:p w:rsidR="000516D2" w:rsidRDefault="000516D2" w:rsidP="000516D2">
      <w:pPr>
        <w:pStyle w:val="Heading1"/>
        <w:spacing w:before="240" w:after="60"/>
      </w:pPr>
      <w:bookmarkStart w:id="18" w:name="_Toc422236925"/>
      <w:bookmarkStart w:id="19" w:name="_Toc445989275"/>
      <w:bookmarkStart w:id="20" w:name="_Toc494193645"/>
      <w:bookmarkStart w:id="21" w:name="_Toc180482595"/>
      <w:bookmarkStart w:id="22" w:name="_Toc197060748"/>
      <w:bookmarkStart w:id="23" w:name="_Toc237402955"/>
      <w:bookmarkEnd w:id="16"/>
      <w:bookmarkEnd w:id="17"/>
      <w:r>
        <w:t>High level view of CDR</w:t>
      </w:r>
      <w:bookmarkEnd w:id="18"/>
      <w:r w:rsidR="004E6229">
        <w:t>-Lite</w:t>
      </w:r>
      <w:bookmarkEnd w:id="19"/>
    </w:p>
    <w:p w:rsidR="000516D2" w:rsidRPr="004D1A8E" w:rsidRDefault="000516D2" w:rsidP="0071409B">
      <w:pPr>
        <w:pStyle w:val="Heading2"/>
        <w:rPr>
          <w:rFonts w:ascii="Arial" w:hAnsi="Arial" w:cs="Arial"/>
          <w:sz w:val="22"/>
          <w:szCs w:val="22"/>
        </w:rPr>
      </w:pPr>
      <w:bookmarkStart w:id="24" w:name="_Toc422236926"/>
      <w:bookmarkStart w:id="25" w:name="_Toc445989276"/>
      <w:r w:rsidRPr="004D1A8E">
        <w:rPr>
          <w:rFonts w:ascii="Arial" w:hAnsi="Arial" w:cs="Arial"/>
          <w:sz w:val="22"/>
          <w:szCs w:val="22"/>
        </w:rPr>
        <w:t>CDR</w:t>
      </w:r>
      <w:r w:rsidR="004E6229">
        <w:rPr>
          <w:rFonts w:ascii="Arial" w:hAnsi="Arial" w:cs="Arial"/>
          <w:sz w:val="22"/>
          <w:szCs w:val="22"/>
        </w:rPr>
        <w:t>-Lite</w:t>
      </w:r>
      <w:r w:rsidRPr="004D1A8E">
        <w:rPr>
          <w:rFonts w:ascii="Arial" w:hAnsi="Arial" w:cs="Arial"/>
          <w:sz w:val="22"/>
          <w:szCs w:val="22"/>
        </w:rPr>
        <w:t xml:space="preserve"> Capabilities</w:t>
      </w:r>
      <w:bookmarkEnd w:id="24"/>
      <w:bookmarkEnd w:id="25"/>
    </w:p>
    <w:p w:rsidR="000516D2" w:rsidRDefault="000516D2" w:rsidP="000516D2">
      <w:r w:rsidRPr="00991965">
        <w:t>The CDR</w:t>
      </w:r>
      <w:r w:rsidR="004E6229">
        <w:t>-Lite</w:t>
      </w:r>
      <w:r w:rsidRPr="00991965">
        <w:t xml:space="preserve"> is a </w:t>
      </w:r>
      <w:r w:rsidR="004E6229">
        <w:t>web application</w:t>
      </w:r>
      <w:r w:rsidR="00F978F1">
        <w:t>,</w:t>
      </w:r>
      <w:r w:rsidRPr="00991965">
        <w:t xml:space="preserve"> custom built to support specimen collection, clinical data entry</w:t>
      </w:r>
      <w:r w:rsidR="00491836">
        <w:t>,</w:t>
      </w:r>
      <w:r w:rsidRPr="00991965">
        <w:t xml:space="preserve"> specimen logistics</w:t>
      </w:r>
      <w:r w:rsidR="00491836">
        <w:t>,</w:t>
      </w:r>
      <w:r w:rsidRPr="00991965">
        <w:t xml:space="preserve"> as well as curation of study data.</w:t>
      </w:r>
      <w:r>
        <w:t xml:space="preserve"> The capabilities </w:t>
      </w:r>
      <w:r w:rsidR="0071260B">
        <w:t xml:space="preserve">reflect the </w:t>
      </w:r>
      <w:r w:rsidR="004E6229">
        <w:t>best practices that have been determined over the years for a good out-of-the-box study management system</w:t>
      </w:r>
      <w:r w:rsidR="0071260B">
        <w:t xml:space="preserve">, and </w:t>
      </w:r>
      <w:r>
        <w:t>include:</w:t>
      </w:r>
    </w:p>
    <w:p w:rsidR="00475004" w:rsidRDefault="00475004" w:rsidP="000516D2">
      <w:pPr>
        <w:numPr>
          <w:ilvl w:val="0"/>
          <w:numId w:val="34"/>
        </w:numPr>
        <w:spacing w:after="0"/>
      </w:pPr>
      <w:r>
        <w:t xml:space="preserve">Allowing remote users (e.g., researchers, </w:t>
      </w:r>
      <w:r w:rsidR="00491836">
        <w:t xml:space="preserve">clinicians, </w:t>
      </w:r>
      <w:r>
        <w:t xml:space="preserve">and support staff) to </w:t>
      </w:r>
      <w:r w:rsidR="00880CD9">
        <w:t>securely</w:t>
      </w:r>
      <w:r>
        <w:t xml:space="preserve"> enter, revise, and review data about biospecimen collection through a standard (HTTPS) web interface via a series of electronic forms with a sophisticated role-driven workflow.</w:t>
      </w:r>
    </w:p>
    <w:p w:rsidR="000516D2" w:rsidRDefault="000516D2" w:rsidP="000516D2">
      <w:pPr>
        <w:numPr>
          <w:ilvl w:val="0"/>
          <w:numId w:val="34"/>
        </w:numPr>
        <w:spacing w:after="0"/>
      </w:pPr>
      <w:r>
        <w:t>Triggering responses, automatically communicating timely information to project managers and data analysts</w:t>
      </w:r>
    </w:p>
    <w:p w:rsidR="000516D2" w:rsidRDefault="000516D2" w:rsidP="000516D2">
      <w:pPr>
        <w:numPr>
          <w:ilvl w:val="0"/>
          <w:numId w:val="34"/>
        </w:numPr>
        <w:spacing w:after="0"/>
      </w:pPr>
      <w:r>
        <w:t>Assisting Quality Assurance by auditing process flows through Data Management and Pathology teams</w:t>
      </w:r>
    </w:p>
    <w:p w:rsidR="000E7DF5" w:rsidRDefault="000D0CB9" w:rsidP="002E4586">
      <w:pPr>
        <w:numPr>
          <w:ilvl w:val="0"/>
          <w:numId w:val="34"/>
        </w:numPr>
        <w:spacing w:after="0"/>
      </w:pPr>
      <w:r>
        <w:t>Contro</w:t>
      </w:r>
      <w:r w:rsidR="00491836">
        <w:t>l</w:t>
      </w:r>
      <w:r>
        <w:t>l</w:t>
      </w:r>
      <w:r w:rsidR="00491836">
        <w:t>ing</w:t>
      </w:r>
      <w:r>
        <w:t xml:space="preserve"> display</w:t>
      </w:r>
      <w:r w:rsidR="000516D2">
        <w:t xml:space="preserve"> of PII based on user entitlements and roles</w:t>
      </w:r>
    </w:p>
    <w:p w:rsidR="000516D2" w:rsidRPr="00861261" w:rsidRDefault="000516D2" w:rsidP="0071409B">
      <w:pPr>
        <w:pStyle w:val="Heading2"/>
        <w:rPr>
          <w:rFonts w:ascii="Arial" w:hAnsi="Arial" w:cs="Arial"/>
          <w:sz w:val="22"/>
          <w:szCs w:val="22"/>
        </w:rPr>
      </w:pPr>
      <w:bookmarkStart w:id="26" w:name="_Toc445798253"/>
      <w:bookmarkStart w:id="27" w:name="_Toc445808179"/>
      <w:bookmarkStart w:id="28" w:name="_Toc445989277"/>
      <w:bookmarkStart w:id="29" w:name="_Toc445798254"/>
      <w:bookmarkStart w:id="30" w:name="_Toc445808180"/>
      <w:bookmarkStart w:id="31" w:name="_Toc445989278"/>
      <w:bookmarkStart w:id="32" w:name="_Toc422236927"/>
      <w:bookmarkStart w:id="33" w:name="_Toc445989279"/>
      <w:bookmarkEnd w:id="26"/>
      <w:bookmarkEnd w:id="27"/>
      <w:bookmarkEnd w:id="28"/>
      <w:bookmarkEnd w:id="29"/>
      <w:bookmarkEnd w:id="30"/>
      <w:bookmarkEnd w:id="31"/>
      <w:r w:rsidRPr="00861261">
        <w:rPr>
          <w:rFonts w:ascii="Arial" w:hAnsi="Arial" w:cs="Arial"/>
          <w:sz w:val="22"/>
          <w:szCs w:val="22"/>
        </w:rPr>
        <w:t>Using the CDR</w:t>
      </w:r>
      <w:bookmarkEnd w:id="32"/>
      <w:r w:rsidR="004E6229">
        <w:rPr>
          <w:rFonts w:ascii="Arial" w:hAnsi="Arial" w:cs="Arial"/>
          <w:sz w:val="22"/>
          <w:szCs w:val="22"/>
        </w:rPr>
        <w:t>-Lite</w:t>
      </w:r>
      <w:bookmarkEnd w:id="33"/>
    </w:p>
    <w:p w:rsidR="000516D2" w:rsidRDefault="000516D2" w:rsidP="000516D2">
      <w:r>
        <w:t xml:space="preserve">Users are </w:t>
      </w:r>
      <w:r w:rsidR="00ED1669">
        <w:t>provided an</w:t>
      </w:r>
      <w:r>
        <w:t xml:space="preserve"> account based on predefined study roles.</w:t>
      </w:r>
    </w:p>
    <w:p w:rsidR="00BA69BE" w:rsidRDefault="004E6229" w:rsidP="000516D2">
      <w:r>
        <w:t xml:space="preserve">Setting </w:t>
      </w:r>
      <w:r w:rsidR="000516D2">
        <w:t xml:space="preserve">up a study </w:t>
      </w:r>
      <w:r>
        <w:t xml:space="preserve">does not </w:t>
      </w:r>
      <w:r w:rsidR="000516D2">
        <w:t>require custom coding and configuration</w:t>
      </w:r>
      <w:r>
        <w:t xml:space="preserve">.  The </w:t>
      </w:r>
      <w:r w:rsidR="000516D2">
        <w:t>CDR</w:t>
      </w:r>
      <w:r w:rsidR="00491836">
        <w:t>-Lite</w:t>
      </w:r>
      <w:r w:rsidR="000516D2">
        <w:t>’s core data model</w:t>
      </w:r>
      <w:r w:rsidR="00266A5E">
        <w:t xml:space="preserve"> </w:t>
      </w:r>
      <w:r w:rsidR="00BA69BE">
        <w:t>is</w:t>
      </w:r>
      <w:r w:rsidR="000516D2">
        <w:t xml:space="preserve"> robust and </w:t>
      </w:r>
      <w:r w:rsidR="00BA69BE">
        <w:t xml:space="preserve">can be </w:t>
      </w:r>
      <w:r w:rsidR="000516D2">
        <w:t xml:space="preserve">extended to </w:t>
      </w:r>
      <w:r w:rsidR="00BA69BE">
        <w:t xml:space="preserve">accommodate </w:t>
      </w:r>
      <w:r w:rsidR="000516D2">
        <w:t>new studies</w:t>
      </w:r>
      <w:r w:rsidR="0024187B">
        <w:t>.  The level of effort needed in making changes to the CDR</w:t>
      </w:r>
      <w:r w:rsidR="00491836">
        <w:t>-lite</w:t>
      </w:r>
      <w:r w:rsidR="0024187B">
        <w:t xml:space="preserve"> will vary with a new project’s requirements.  </w:t>
      </w:r>
    </w:p>
    <w:p w:rsidR="00266A5E" w:rsidRDefault="0024187B" w:rsidP="002E4586">
      <w:r>
        <w:t xml:space="preserve">Grails was chosen as the implementation language, because </w:t>
      </w:r>
      <w:r w:rsidR="002E4586">
        <w:t>it reduced</w:t>
      </w:r>
      <w:r>
        <w:t xml:space="preserve"> time needed in development by supporting automated generation of both web interfaces and automated management of the database </w:t>
      </w:r>
      <w:r w:rsidR="005E31B7">
        <w:t xml:space="preserve">schema, persistence, and searching.  No DBAs are needed once the </w:t>
      </w:r>
      <w:r w:rsidR="00331192">
        <w:t>supporting</w:t>
      </w:r>
      <w:r w:rsidR="005E31B7">
        <w:t xml:space="preserve"> Oracle</w:t>
      </w:r>
      <w:r w:rsidR="002E732C">
        <w:t xml:space="preserve"> or </w:t>
      </w:r>
      <w:r w:rsidR="00491836">
        <w:t>PostgreSQL</w:t>
      </w:r>
      <w:r w:rsidR="005E31B7">
        <w:t xml:space="preserve"> instance is up and available; Changes in the schema are managed internally by GORM.  All database access is based on Hibernate 3</w:t>
      </w:r>
      <w:r w:rsidR="00331192">
        <w:t>, which manages table definition updates, as well as content updates.</w:t>
      </w:r>
    </w:p>
    <w:p w:rsidR="00786E9C" w:rsidRPr="00A32C9A" w:rsidRDefault="00A32C9A" w:rsidP="00A32C9A">
      <w:pPr>
        <w:pStyle w:val="Heading1"/>
      </w:pPr>
      <w:bookmarkStart w:id="34" w:name="_Toc445808182"/>
      <w:bookmarkStart w:id="35" w:name="_Toc445989280"/>
      <w:bookmarkStart w:id="36" w:name="_Toc422236928"/>
      <w:bookmarkEnd w:id="34"/>
      <w:bookmarkEnd w:id="35"/>
      <w:r>
        <w:br w:type="page"/>
      </w:r>
      <w:bookmarkStart w:id="37" w:name="_Toc445989281"/>
      <w:r w:rsidR="00786E9C" w:rsidRPr="00A32C9A">
        <w:lastRenderedPageBreak/>
        <w:t>General Overview and Design Guidelines/Approach</w:t>
      </w:r>
      <w:bookmarkEnd w:id="20"/>
      <w:bookmarkEnd w:id="21"/>
      <w:bookmarkEnd w:id="22"/>
      <w:bookmarkEnd w:id="23"/>
      <w:bookmarkEnd w:id="36"/>
      <w:bookmarkEnd w:id="37"/>
    </w:p>
    <w:p w:rsidR="00786E9C" w:rsidRPr="00FD02FA" w:rsidRDefault="00786E9C" w:rsidP="00FD02FA">
      <w:bookmarkStart w:id="38" w:name="_Toc494193646"/>
      <w:r w:rsidRPr="00FD02FA">
        <w:t xml:space="preserve">This section describes the principles and strategies to be used as guidelines when </w:t>
      </w:r>
      <w:r w:rsidR="00266A5E">
        <w:t>modifying</w:t>
      </w:r>
      <w:r w:rsidRPr="00FD02FA">
        <w:t xml:space="preserve"> the system.</w:t>
      </w:r>
    </w:p>
    <w:p w:rsidR="00786E9C" w:rsidRPr="00080DD8" w:rsidRDefault="00786E9C" w:rsidP="001E06D6">
      <w:pPr>
        <w:pStyle w:val="Heading2"/>
        <w:rPr>
          <w:rFonts w:ascii="Arial" w:hAnsi="Arial" w:cs="Arial"/>
        </w:rPr>
      </w:pPr>
      <w:bookmarkStart w:id="39" w:name="_Toc180482596"/>
      <w:bookmarkStart w:id="40" w:name="_Toc197060749"/>
      <w:bookmarkStart w:id="41" w:name="_Toc237402956"/>
      <w:bookmarkStart w:id="42" w:name="_Toc422236929"/>
      <w:bookmarkStart w:id="43" w:name="_Toc445989282"/>
      <w:bookmarkEnd w:id="38"/>
      <w:r w:rsidRPr="00080DD8">
        <w:rPr>
          <w:rFonts w:ascii="Arial" w:hAnsi="Arial" w:cs="Arial"/>
        </w:rPr>
        <w:t>Assumptions / Constraints / Standards</w:t>
      </w:r>
      <w:bookmarkEnd w:id="39"/>
      <w:bookmarkEnd w:id="40"/>
      <w:bookmarkEnd w:id="41"/>
      <w:bookmarkEnd w:id="42"/>
      <w:bookmarkEnd w:id="43"/>
    </w:p>
    <w:p w:rsidR="00166967" w:rsidRDefault="002F7787" w:rsidP="00FD02FA">
      <w:r w:rsidRPr="00FD02FA">
        <w:t xml:space="preserve">The </w:t>
      </w:r>
      <w:r w:rsidR="00BA69BE">
        <w:t>CDR-Lite</w:t>
      </w:r>
      <w:r w:rsidRPr="00FD02FA">
        <w:t xml:space="preserve"> architecture is designed for maximum </w:t>
      </w:r>
      <w:r w:rsidR="000A1C68">
        <w:t xml:space="preserve">flexibility in meeting changing and </w:t>
      </w:r>
      <w:r w:rsidRPr="00FD02FA">
        <w:t xml:space="preserve">evolving requirements.  </w:t>
      </w:r>
      <w:r w:rsidR="00ED1669" w:rsidRPr="00FD02FA">
        <w:t xml:space="preserve">As such, it is constrained to use standard services (e.g., RESTful </w:t>
      </w:r>
      <w:r w:rsidR="00ED1669">
        <w:t xml:space="preserve">web service </w:t>
      </w:r>
      <w:r w:rsidR="00ED1669" w:rsidRPr="00FD02FA">
        <w:t>interfaces, XML</w:t>
      </w:r>
      <w:r w:rsidR="00ED1669">
        <w:t>, and JSON</w:t>
      </w:r>
      <w:r w:rsidR="00ED1669" w:rsidRPr="00FD02FA">
        <w:t xml:space="preserve"> data exchange</w:t>
      </w:r>
      <w:r w:rsidR="00ED1669">
        <w:t>s</w:t>
      </w:r>
      <w:r w:rsidR="00ED1669" w:rsidRPr="00FD02FA">
        <w:t>)</w:t>
      </w:r>
      <w:r w:rsidR="002B4E9D">
        <w:t>.</w:t>
      </w:r>
      <w:r w:rsidR="00ED1669" w:rsidRPr="00FD02FA">
        <w:t xml:space="preserve"> </w:t>
      </w:r>
    </w:p>
    <w:p w:rsidR="00014D36" w:rsidRPr="00FD02FA" w:rsidRDefault="00266A5E" w:rsidP="00FD02FA">
      <w:r>
        <w:t>The CDR</w:t>
      </w:r>
      <w:r w:rsidR="000E3D97">
        <w:t>-Lite</w:t>
      </w:r>
      <w:r>
        <w:t xml:space="preserve"> is designed to be HIPAA compliant with a Limited Data Set</w:t>
      </w:r>
      <w:r>
        <w:rPr>
          <w:rStyle w:val="FootnoteReference"/>
        </w:rPr>
        <w:footnoteReference w:id="5"/>
      </w:r>
      <w:r>
        <w:t xml:space="preserve">.  In the government arena, this greatly simplifies such things as security approval and FISMA compliance. </w:t>
      </w:r>
      <w:r w:rsidR="00014D36">
        <w:t xml:space="preserve">The architecture reflects the need to store </w:t>
      </w:r>
      <w:r w:rsidR="00014D36" w:rsidRPr="00FD02FA">
        <w:t>PII and PHI</w:t>
      </w:r>
      <w:r w:rsidR="0076739F">
        <w:t xml:space="preserve"> </w:t>
      </w:r>
      <w:r w:rsidR="00014D36">
        <w:t xml:space="preserve">in an environment where not all users have a need to know all information.  For this reason, there are a variety of roles which may be assigned to a user, which limit their ability for accessing sensitive information.  This is discussed in detail </w:t>
      </w:r>
      <w:r w:rsidR="00ED1669">
        <w:t>in section</w:t>
      </w:r>
      <w:r w:rsidR="00014D36">
        <w:t xml:space="preserve"> </w:t>
      </w:r>
      <w:r w:rsidR="00014D36">
        <w:fldChar w:fldCharType="begin"/>
      </w:r>
      <w:r w:rsidR="00014D36">
        <w:instrText xml:space="preserve"> REF _Ref395616312 \w \h </w:instrText>
      </w:r>
      <w:r w:rsidR="00014D36">
        <w:fldChar w:fldCharType="separate"/>
      </w:r>
      <w:r w:rsidR="001F2882">
        <w:t>4.5</w:t>
      </w:r>
      <w:r w:rsidR="00014D36">
        <w:fldChar w:fldCharType="end"/>
      </w:r>
    </w:p>
    <w:p w:rsidR="00786E9C" w:rsidRPr="00B26A9E" w:rsidRDefault="00A32C9A" w:rsidP="001E06D6">
      <w:pPr>
        <w:pStyle w:val="Heading1"/>
      </w:pPr>
      <w:bookmarkStart w:id="44" w:name="_Toc445989283"/>
      <w:bookmarkStart w:id="45" w:name="_Toc445989284"/>
      <w:bookmarkStart w:id="46" w:name="_Toc180482597"/>
      <w:bookmarkStart w:id="47" w:name="_Toc197060750"/>
      <w:bookmarkStart w:id="48" w:name="_Toc237402958"/>
      <w:bookmarkStart w:id="49" w:name="_Toc422236931"/>
      <w:bookmarkEnd w:id="44"/>
      <w:bookmarkEnd w:id="45"/>
      <w:r>
        <w:br w:type="page"/>
      </w:r>
      <w:bookmarkStart w:id="50" w:name="_Toc445989285"/>
      <w:r w:rsidR="00786E9C" w:rsidRPr="00B26A9E">
        <w:lastRenderedPageBreak/>
        <w:t>Architecture Design</w:t>
      </w:r>
      <w:bookmarkEnd w:id="46"/>
      <w:bookmarkEnd w:id="47"/>
      <w:bookmarkEnd w:id="48"/>
      <w:bookmarkEnd w:id="49"/>
      <w:bookmarkEnd w:id="50"/>
    </w:p>
    <w:p w:rsidR="00786E9C" w:rsidRPr="00FD02FA" w:rsidRDefault="00626472" w:rsidP="00FD02FA">
      <w:r w:rsidRPr="00FD02FA">
        <w:t xml:space="preserve">The </w:t>
      </w:r>
      <w:r w:rsidR="00BA69BE">
        <w:t>CDR-L</w:t>
      </w:r>
      <w:r w:rsidR="002B4E9D">
        <w:t>ite</w:t>
      </w:r>
      <w:r w:rsidRPr="00FD02FA">
        <w:t xml:space="preserve"> is an enterprise-level application built around the motto “Science First.” The technologies chosen to build the </w:t>
      </w:r>
      <w:r w:rsidR="00BA69BE">
        <w:t>CDR-L</w:t>
      </w:r>
      <w:r w:rsidR="002B4E9D">
        <w:t>ite</w:t>
      </w:r>
      <w:r w:rsidRPr="00FD02FA">
        <w:t xml:space="preserve"> facilitated a faster development time through rapid and agile software methods. The </w:t>
      </w:r>
      <w:r w:rsidR="000A1C68">
        <w:t xml:space="preserve">open source </w:t>
      </w:r>
      <w:r w:rsidRPr="00FD02FA">
        <w:t xml:space="preserve">Grails framework was utilized along with other proven open source technologies. </w:t>
      </w:r>
    </w:p>
    <w:p w:rsidR="00786E9C" w:rsidRPr="00D34EC0" w:rsidRDefault="00786E9C" w:rsidP="00786E9C">
      <w:pPr>
        <w:pStyle w:val="Heading2"/>
        <w:rPr>
          <w:rFonts w:ascii="Arial" w:hAnsi="Arial" w:cs="Arial"/>
        </w:rPr>
      </w:pPr>
      <w:bookmarkStart w:id="51" w:name="_Toc180482598"/>
      <w:bookmarkStart w:id="52" w:name="_Toc197060751"/>
      <w:bookmarkStart w:id="53" w:name="_Toc237402959"/>
      <w:bookmarkStart w:id="54" w:name="_Toc422236932"/>
      <w:bookmarkStart w:id="55" w:name="_Toc445989286"/>
      <w:r w:rsidRPr="00D34EC0">
        <w:rPr>
          <w:rFonts w:ascii="Arial" w:hAnsi="Arial" w:cs="Arial"/>
        </w:rPr>
        <w:t>Logical View</w:t>
      </w:r>
      <w:bookmarkEnd w:id="51"/>
      <w:bookmarkEnd w:id="52"/>
      <w:bookmarkEnd w:id="53"/>
      <w:bookmarkEnd w:id="54"/>
      <w:bookmarkEnd w:id="55"/>
    </w:p>
    <w:p w:rsidR="00626472" w:rsidRPr="00FD02FA" w:rsidRDefault="00626472" w:rsidP="00FD02FA">
      <w:r w:rsidRPr="00FD02FA">
        <w:t xml:space="preserve">The </w:t>
      </w:r>
      <w:r w:rsidR="00BA69BE">
        <w:t>CDR-</w:t>
      </w:r>
      <w:r w:rsidR="002E4586">
        <w:t>Lite</w:t>
      </w:r>
      <w:r w:rsidR="002E4586" w:rsidRPr="00FD02FA">
        <w:t xml:space="preserve"> </w:t>
      </w:r>
      <w:r w:rsidR="002E4586">
        <w:t>provides</w:t>
      </w:r>
      <w:r w:rsidRPr="00FD02FA">
        <w:t xml:space="preserve"> secure user access to case and </w:t>
      </w:r>
      <w:r w:rsidR="00835656" w:rsidRPr="00080DD8">
        <w:t>biospecimen</w:t>
      </w:r>
      <w:r w:rsidR="00835656">
        <w:rPr>
          <w:rFonts w:ascii="Arial" w:hAnsi="Arial" w:cs="Arial"/>
        </w:rPr>
        <w:t xml:space="preserve"> </w:t>
      </w:r>
      <w:r w:rsidRPr="00FD02FA">
        <w:t>sample data based on pre-defined roles and privileges. Personally Identifiable Information (PII) and Protected Health Information (PHI) are restricted to a limited data set (LDS)</w:t>
      </w:r>
      <w:r w:rsidR="00491836">
        <w:t xml:space="preserve">, with access </w:t>
      </w:r>
      <w:r w:rsidR="00AA0B75">
        <w:t xml:space="preserve">given </w:t>
      </w:r>
      <w:r w:rsidR="00491836">
        <w:t>only to</w:t>
      </w:r>
      <w:r w:rsidR="00AA0B75">
        <w:t xml:space="preserve"> </w:t>
      </w:r>
      <w:r w:rsidRPr="00FD02FA">
        <w:t>authorized users</w:t>
      </w:r>
      <w:r w:rsidR="00AA0B75">
        <w:t>,</w:t>
      </w:r>
      <w:r w:rsidRPr="00FD02FA">
        <w:t xml:space="preserve"> through dynamic content redaction. Intuitive graphic user interfaces for the Biospecimen Source Sites (BSS) streamline data entry workflow by strictly following SOPs for sample collection and processing. Contextual automated data checks and business rule validations confirm data integrity and</w:t>
      </w:r>
      <w:r w:rsidR="001979B9">
        <w:t xml:space="preserve"> biospecimen collection/preservation</w:t>
      </w:r>
      <w:r w:rsidRPr="00FD02FA">
        <w:t xml:space="preserve"> SOP adherence</w:t>
      </w:r>
      <w:r w:rsidR="00FD02FA">
        <w:t>.</w:t>
      </w:r>
      <w:r w:rsidRPr="00FD02FA">
        <w:t xml:space="preserve">  </w:t>
      </w:r>
    </w:p>
    <w:p w:rsidR="00835656" w:rsidRDefault="001979B9" w:rsidP="00FD02FA">
      <w:r>
        <w:t>Users</w:t>
      </w:r>
      <w:r w:rsidR="00331192">
        <w:t xml:space="preserve"> of the web forms</w:t>
      </w:r>
      <w:r w:rsidR="00656724">
        <w:t xml:space="preserve"> interface</w:t>
      </w:r>
      <w:r>
        <w:t xml:space="preserve"> at c</w:t>
      </w:r>
      <w:r w:rsidR="00835656">
        <w:t xml:space="preserve">ollaborating institutions are granted access </w:t>
      </w:r>
      <w:r>
        <w:t xml:space="preserve">through application-specific user accounts </w:t>
      </w:r>
      <w:r w:rsidR="00835656">
        <w:t>perfor</w:t>
      </w:r>
      <w:r w:rsidR="00C96A32">
        <w:t>m</w:t>
      </w:r>
      <w:r w:rsidR="00491836">
        <w:t>ing</w:t>
      </w:r>
      <w:r w:rsidR="00C96A32">
        <w:t xml:space="preserve"> data entry and access</w:t>
      </w:r>
      <w:r w:rsidR="00491836">
        <w:t>ing</w:t>
      </w:r>
      <w:r w:rsidR="00C96A32">
        <w:t xml:space="preserve"> existing</w:t>
      </w:r>
      <w:r w:rsidR="00835656">
        <w:t xml:space="preserve"> data</w:t>
      </w:r>
      <w:r w:rsidR="00C96A32">
        <w:t xml:space="preserve"> entered under their institutions activities. </w:t>
      </w:r>
      <w:r w:rsidR="00491836">
        <w:t xml:space="preserve">Roles for </w:t>
      </w:r>
      <w:r w:rsidR="00BE1828">
        <w:t xml:space="preserve">BSS, </w:t>
      </w:r>
      <w:r w:rsidR="00C96A32">
        <w:t>Administrative</w:t>
      </w:r>
      <w:r w:rsidR="00BE1828">
        <w:t xml:space="preserve"> and </w:t>
      </w:r>
      <w:r w:rsidR="00C96A32">
        <w:t>Data Manager</w:t>
      </w:r>
      <w:r w:rsidR="00835656">
        <w:t xml:space="preserve"> </w:t>
      </w:r>
      <w:r w:rsidR="00100A17">
        <w:t>are assigned</w:t>
      </w:r>
      <w:r w:rsidR="009F0F7A">
        <w:t xml:space="preserve"> as needed</w:t>
      </w:r>
    </w:p>
    <w:p w:rsidR="008D7614" w:rsidRDefault="00786E9C" w:rsidP="008D7614">
      <w:pPr>
        <w:pStyle w:val="Heading2"/>
        <w:rPr>
          <w:rFonts w:ascii="Arial" w:hAnsi="Arial" w:cs="Arial"/>
        </w:rPr>
      </w:pPr>
      <w:bookmarkStart w:id="56" w:name="_Toc445989287"/>
      <w:bookmarkStart w:id="57" w:name="_Toc445989288"/>
      <w:bookmarkStart w:id="58" w:name="_Toc445989289"/>
      <w:bookmarkStart w:id="59" w:name="_Toc445798259"/>
      <w:bookmarkStart w:id="60" w:name="_Toc445808187"/>
      <w:bookmarkStart w:id="61" w:name="_Toc445989290"/>
      <w:bookmarkStart w:id="62" w:name="_Toc445798260"/>
      <w:bookmarkStart w:id="63" w:name="_Toc445808188"/>
      <w:bookmarkStart w:id="64" w:name="_Toc445989291"/>
      <w:bookmarkStart w:id="65" w:name="_Toc180482599"/>
      <w:bookmarkStart w:id="66" w:name="_Toc197060752"/>
      <w:bookmarkStart w:id="67" w:name="_Toc237402960"/>
      <w:bookmarkStart w:id="68" w:name="_Toc422236933"/>
      <w:bookmarkStart w:id="69" w:name="_Ref435106738"/>
      <w:bookmarkStart w:id="70" w:name="_Toc445989292"/>
      <w:bookmarkEnd w:id="56"/>
      <w:bookmarkEnd w:id="57"/>
      <w:bookmarkEnd w:id="58"/>
      <w:bookmarkEnd w:id="59"/>
      <w:bookmarkEnd w:id="60"/>
      <w:bookmarkEnd w:id="61"/>
      <w:bookmarkEnd w:id="62"/>
      <w:bookmarkEnd w:id="63"/>
      <w:bookmarkEnd w:id="64"/>
      <w:r w:rsidRPr="00080DD8">
        <w:rPr>
          <w:rFonts w:ascii="Arial" w:hAnsi="Arial" w:cs="Arial"/>
        </w:rPr>
        <w:t>Hardware Architecture</w:t>
      </w:r>
      <w:bookmarkEnd w:id="65"/>
      <w:bookmarkEnd w:id="66"/>
      <w:bookmarkEnd w:id="67"/>
      <w:bookmarkEnd w:id="68"/>
      <w:bookmarkEnd w:id="69"/>
      <w:bookmarkEnd w:id="70"/>
    </w:p>
    <w:p w:rsidR="008D7614" w:rsidRDefault="008D7614" w:rsidP="00BB2E39">
      <w:r>
        <w:t xml:space="preserve">The </w:t>
      </w:r>
      <w:r w:rsidR="00BA69BE">
        <w:t>CDR-L</w:t>
      </w:r>
      <w:r w:rsidR="00BE1828">
        <w:t>ite</w:t>
      </w:r>
      <w:r>
        <w:t xml:space="preserve"> is </w:t>
      </w:r>
      <w:r w:rsidR="00BE1828">
        <w:t xml:space="preserve">currently </w:t>
      </w:r>
      <w:r>
        <w:t xml:space="preserve">hosted on </w:t>
      </w:r>
      <w:r w:rsidR="00FA3C62">
        <w:t>two</w:t>
      </w:r>
      <w:r>
        <w:t xml:space="preserve"> virtual machines located at the Frederick National Laboratory for Cancer Research (</w:t>
      </w:r>
      <w:r w:rsidR="00BE1828">
        <w:t>FNLCR</w:t>
      </w:r>
      <w:r>
        <w:t xml:space="preserve">).  As shown </w:t>
      </w:r>
      <w:r w:rsidR="00100A17">
        <w:t xml:space="preserve">in </w:t>
      </w:r>
      <w:r w:rsidR="00100A17">
        <w:fldChar w:fldCharType="begin"/>
      </w:r>
      <w:r w:rsidR="00100A17">
        <w:instrText xml:space="preserve"> REF _Ref430250791 \h </w:instrText>
      </w:r>
      <w:r w:rsidR="00100A17">
        <w:fldChar w:fldCharType="separate"/>
      </w:r>
      <w:r w:rsidR="001F2882">
        <w:t xml:space="preserve">Figure </w:t>
      </w:r>
      <w:r w:rsidR="001F2882">
        <w:rPr>
          <w:noProof/>
        </w:rPr>
        <w:t>1</w:t>
      </w:r>
      <w:r w:rsidR="00100A17">
        <w:fldChar w:fldCharType="end"/>
      </w:r>
      <w:r>
        <w:t xml:space="preserve">, separate virtual machines are used to host the </w:t>
      </w:r>
      <w:r w:rsidR="00BA69BE">
        <w:t>CDR-L</w:t>
      </w:r>
      <w:r w:rsidR="000E3D97">
        <w:t>ite</w:t>
      </w:r>
      <w:r w:rsidR="00D77219">
        <w:t xml:space="preserve"> </w:t>
      </w:r>
      <w:r>
        <w:t>and the Apache front-end.</w:t>
      </w:r>
      <w:r w:rsidR="00FA3C62">
        <w:t xml:space="preserve">  This architecture was chosen as a best practice. In a typical web application deployment, the </w:t>
      </w:r>
      <w:r w:rsidR="00491836">
        <w:t>A</w:t>
      </w:r>
      <w:r w:rsidR="00FA3C62">
        <w:t xml:space="preserve">pache server would be isolated in the DMZ </w:t>
      </w:r>
      <w:r w:rsidR="00491836">
        <w:t>with</w:t>
      </w:r>
      <w:r w:rsidR="00FA3C62">
        <w:t xml:space="preserve"> the </w:t>
      </w:r>
      <w:r w:rsidR="00491836">
        <w:t>T</w:t>
      </w:r>
      <w:r w:rsidR="00FA3C62">
        <w:t>omcat and database assets behind the firewall.</w:t>
      </w:r>
      <w:r>
        <w:t xml:space="preserve">  </w:t>
      </w:r>
    </w:p>
    <w:p w:rsidR="00BB2E39" w:rsidRDefault="00BB2E39" w:rsidP="00BB2E39">
      <w:r>
        <w:t xml:space="preserve">The SMTP Mail server is a shared mail server for </w:t>
      </w:r>
      <w:r w:rsidR="0040026F">
        <w:t>all of NIH</w:t>
      </w:r>
      <w:r>
        <w:t xml:space="preserve">, and is not dedicated to </w:t>
      </w:r>
      <w:r w:rsidR="00BA69BE">
        <w:t>CDR-L</w:t>
      </w:r>
      <w:r w:rsidR="00D77219">
        <w:t>ite</w:t>
      </w:r>
      <w:r>
        <w:t xml:space="preserve"> activities.</w:t>
      </w:r>
      <w:r w:rsidR="00491836">
        <w:t xml:space="preserve">  Mail alert message</w:t>
      </w:r>
      <w:r w:rsidR="002E4586">
        <w:t>s</w:t>
      </w:r>
      <w:r w:rsidR="00491836">
        <w:t xml:space="preserve"> are sent to various mail groups when associated events are detected in CDR-Lite.  The messaging discussion continues in sections </w:t>
      </w:r>
      <w:r w:rsidR="00491836">
        <w:fldChar w:fldCharType="begin"/>
      </w:r>
      <w:r w:rsidR="00491836">
        <w:instrText xml:space="preserve"> REF _Ref445983467 \r \h </w:instrText>
      </w:r>
      <w:r w:rsidR="00491836">
        <w:fldChar w:fldCharType="separate"/>
      </w:r>
      <w:r w:rsidR="001F2882">
        <w:t>4.6.2</w:t>
      </w:r>
      <w:r w:rsidR="00491836">
        <w:fldChar w:fldCharType="end"/>
      </w:r>
      <w:r w:rsidR="00491836">
        <w:t xml:space="preserve"> and </w:t>
      </w:r>
      <w:r w:rsidR="00491836">
        <w:fldChar w:fldCharType="begin"/>
      </w:r>
      <w:r w:rsidR="00491836">
        <w:instrText xml:space="preserve"> REF _Ref445983483 \r \h </w:instrText>
      </w:r>
      <w:r w:rsidR="00491836">
        <w:fldChar w:fldCharType="separate"/>
      </w:r>
      <w:r w:rsidR="001F2882">
        <w:t>5.3.2</w:t>
      </w:r>
      <w:r w:rsidR="00491836">
        <w:fldChar w:fldCharType="end"/>
      </w:r>
      <w:r w:rsidR="00491836">
        <w:t>.</w:t>
      </w:r>
    </w:p>
    <w:p w:rsidR="00BB2E39" w:rsidRPr="00B922E1" w:rsidRDefault="004C119D" w:rsidP="004C119D">
      <w:r>
        <w:fldChar w:fldCharType="begin"/>
      </w:r>
      <w:r>
        <w:instrText xml:space="preserve"> REF _Ref435192735 \h </w:instrText>
      </w:r>
      <w:r>
        <w:fldChar w:fldCharType="separate"/>
      </w:r>
      <w:r w:rsidR="001F2882">
        <w:t xml:space="preserve">Figure </w:t>
      </w:r>
      <w:r w:rsidR="001F2882">
        <w:rPr>
          <w:noProof/>
        </w:rPr>
        <w:t>2</w:t>
      </w:r>
      <w:r>
        <w:fldChar w:fldCharType="end"/>
      </w:r>
      <w:r w:rsidR="00660B9B">
        <w:t xml:space="preserve"> </w:t>
      </w:r>
      <w:r w:rsidR="00BB2E39" w:rsidRPr="003E2FB5">
        <w:t xml:space="preserve">shows the current virtual machine configurations for the </w:t>
      </w:r>
      <w:r w:rsidR="00D77219">
        <w:t>CDR-Lite</w:t>
      </w:r>
      <w:r w:rsidR="00BB2E39" w:rsidRPr="003E2FB5">
        <w:t xml:space="preserve">.  </w:t>
      </w:r>
    </w:p>
    <w:p w:rsidR="003E5420" w:rsidRDefault="00FA3C62" w:rsidP="002E4586">
      <w:pPr>
        <w:pStyle w:val="BodyText"/>
        <w:keepNext/>
        <w:keepLines/>
        <w:jc w:val="center"/>
      </w:pPr>
      <w:r>
        <w:rPr>
          <w:noProof/>
        </w:rPr>
        <w:lastRenderedPageBreak/>
        <w:drawing>
          <wp:inline distT="0" distB="0" distL="0" distR="0" wp14:anchorId="0ABEFB79" wp14:editId="5BC204E2">
            <wp:extent cx="4829175" cy="3261757"/>
            <wp:effectExtent l="19050" t="19050" r="952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4528" cy="3265373"/>
                    </a:xfrm>
                    <a:prstGeom prst="rect">
                      <a:avLst/>
                    </a:prstGeom>
                    <a:ln w="12700">
                      <a:solidFill>
                        <a:schemeClr val="accent1"/>
                      </a:solidFill>
                    </a:ln>
                  </pic:spPr>
                </pic:pic>
              </a:graphicData>
            </a:graphic>
          </wp:inline>
        </w:drawing>
      </w:r>
    </w:p>
    <w:p w:rsidR="009956E4" w:rsidRDefault="003E5420" w:rsidP="002E4586">
      <w:pPr>
        <w:pStyle w:val="Caption"/>
        <w:keepNext w:val="0"/>
      </w:pPr>
      <w:bookmarkStart w:id="71" w:name="_Ref430250791"/>
      <w:bookmarkStart w:id="72" w:name="_Toc445989325"/>
      <w:r>
        <w:t xml:space="preserve">Figure </w:t>
      </w:r>
      <w:r w:rsidR="00C05156">
        <w:fldChar w:fldCharType="begin"/>
      </w:r>
      <w:r w:rsidR="00C05156">
        <w:instrText xml:space="preserve"> SEQ Figure \* ARABIC </w:instrText>
      </w:r>
      <w:r w:rsidR="00C05156">
        <w:fldChar w:fldCharType="separate"/>
      </w:r>
      <w:r w:rsidR="001F2882">
        <w:t>1</w:t>
      </w:r>
      <w:r w:rsidR="00C05156">
        <w:fldChar w:fldCharType="end"/>
      </w:r>
      <w:bookmarkEnd w:id="71"/>
      <w:r>
        <w:t xml:space="preserve">- </w:t>
      </w:r>
      <w:r w:rsidRPr="004E7297">
        <w:t>Virtual Machine Network Architecture</w:t>
      </w:r>
      <w:bookmarkEnd w:id="72"/>
    </w:p>
    <w:p w:rsidR="00BB2E39" w:rsidRPr="009774FB" w:rsidRDefault="00BB2E39" w:rsidP="00BB2E39"/>
    <w:tbl>
      <w:tblPr>
        <w:tblStyle w:val="TableGrid"/>
        <w:tblW w:w="0" w:type="auto"/>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12"/>
        <w:gridCol w:w="1294"/>
        <w:gridCol w:w="2610"/>
        <w:gridCol w:w="2216"/>
      </w:tblGrid>
      <w:tr w:rsidR="00FA5E9E" w:rsidRPr="000F65CA" w:rsidTr="00660B9B">
        <w:trPr>
          <w:trHeight w:val="645"/>
        </w:trPr>
        <w:tc>
          <w:tcPr>
            <w:tcW w:w="2412" w:type="dxa"/>
          </w:tcPr>
          <w:p w:rsidR="00FA5E9E" w:rsidRPr="00080DD8" w:rsidRDefault="00FA5E9E" w:rsidP="00660B9B">
            <w:pPr>
              <w:pStyle w:val="BodyText"/>
              <w:keepNext/>
              <w:keepLines/>
              <w:ind w:left="-36"/>
              <w:jc w:val="center"/>
              <w:rPr>
                <w:rFonts w:ascii="Arial" w:hAnsi="Arial" w:cs="Arial"/>
                <w:b/>
              </w:rPr>
            </w:pPr>
            <w:r w:rsidRPr="00080DD8">
              <w:rPr>
                <w:rFonts w:ascii="Arial" w:hAnsi="Arial" w:cs="Arial"/>
                <w:b/>
              </w:rPr>
              <w:t>VMWare ESX Host</w:t>
            </w:r>
          </w:p>
        </w:tc>
        <w:tc>
          <w:tcPr>
            <w:tcW w:w="1294" w:type="dxa"/>
          </w:tcPr>
          <w:p w:rsidR="00FA5E9E" w:rsidRPr="00080DD8" w:rsidRDefault="00FA5E9E" w:rsidP="00660B9B">
            <w:pPr>
              <w:keepNext/>
              <w:keepLines/>
              <w:ind w:left="72"/>
              <w:jc w:val="center"/>
              <w:rPr>
                <w:rFonts w:ascii="Arial" w:hAnsi="Arial" w:cs="Arial"/>
                <w:b/>
              </w:rPr>
            </w:pPr>
            <w:r w:rsidRPr="00080DD8">
              <w:rPr>
                <w:rFonts w:ascii="Arial" w:hAnsi="Arial" w:cs="Arial"/>
                <w:b/>
              </w:rPr>
              <w:t>RAM</w:t>
            </w:r>
          </w:p>
        </w:tc>
        <w:tc>
          <w:tcPr>
            <w:tcW w:w="2610" w:type="dxa"/>
          </w:tcPr>
          <w:p w:rsidR="00FA5E9E" w:rsidRPr="00080DD8" w:rsidRDefault="00FA5E9E" w:rsidP="00660B9B">
            <w:pPr>
              <w:keepNext/>
              <w:keepLines/>
              <w:ind w:left="128"/>
              <w:jc w:val="center"/>
              <w:rPr>
                <w:rFonts w:ascii="Arial" w:hAnsi="Arial" w:cs="Arial"/>
                <w:b/>
              </w:rPr>
            </w:pPr>
            <w:r w:rsidRPr="00080DD8">
              <w:rPr>
                <w:rFonts w:ascii="Arial" w:hAnsi="Arial" w:cs="Arial"/>
                <w:b/>
              </w:rPr>
              <w:t>CPU</w:t>
            </w:r>
          </w:p>
        </w:tc>
        <w:tc>
          <w:tcPr>
            <w:tcW w:w="2216" w:type="dxa"/>
          </w:tcPr>
          <w:p w:rsidR="00FA5E9E" w:rsidRPr="00080DD8" w:rsidRDefault="00FA5E9E" w:rsidP="00660B9B">
            <w:pPr>
              <w:keepNext/>
              <w:keepLines/>
              <w:ind w:left="128"/>
              <w:jc w:val="center"/>
              <w:rPr>
                <w:rFonts w:ascii="Arial" w:hAnsi="Arial" w:cs="Arial"/>
                <w:b/>
              </w:rPr>
            </w:pPr>
            <w:r w:rsidRPr="00080DD8">
              <w:rPr>
                <w:rFonts w:ascii="Arial" w:hAnsi="Arial" w:cs="Arial"/>
                <w:b/>
              </w:rPr>
              <w:t>Disk storage capacity</w:t>
            </w:r>
          </w:p>
        </w:tc>
      </w:tr>
      <w:tr w:rsidR="00FA5E9E" w:rsidRPr="000F65CA" w:rsidTr="00660B9B">
        <w:tc>
          <w:tcPr>
            <w:tcW w:w="2412" w:type="dxa"/>
            <w:shd w:val="clear" w:color="auto" w:fill="auto"/>
          </w:tcPr>
          <w:p w:rsidR="00FA5E9E" w:rsidRPr="000F65CA" w:rsidRDefault="00783B8F" w:rsidP="00FA3C62">
            <w:pPr>
              <w:keepNext/>
              <w:keepLines/>
              <w:rPr>
                <w:sz w:val="20"/>
                <w:szCs w:val="20"/>
              </w:rPr>
            </w:pPr>
            <w:r>
              <w:rPr>
                <w:sz w:val="20"/>
                <w:szCs w:val="20"/>
              </w:rPr>
              <w:t>Tomcat</w:t>
            </w:r>
          </w:p>
        </w:tc>
        <w:tc>
          <w:tcPr>
            <w:tcW w:w="1294" w:type="dxa"/>
            <w:shd w:val="clear" w:color="auto" w:fill="auto"/>
          </w:tcPr>
          <w:p w:rsidR="00FA5E9E" w:rsidRPr="000F65CA" w:rsidRDefault="000F65CA" w:rsidP="00660B9B">
            <w:pPr>
              <w:keepNext/>
              <w:keepLines/>
              <w:ind w:left="72"/>
              <w:rPr>
                <w:sz w:val="20"/>
                <w:szCs w:val="20"/>
              </w:rPr>
            </w:pPr>
            <w:r w:rsidRPr="000F65CA">
              <w:rPr>
                <w:sz w:val="20"/>
                <w:szCs w:val="20"/>
              </w:rPr>
              <w:t>4096 MB</w:t>
            </w:r>
          </w:p>
        </w:tc>
        <w:tc>
          <w:tcPr>
            <w:tcW w:w="2610" w:type="dxa"/>
            <w:shd w:val="clear" w:color="auto" w:fill="auto"/>
          </w:tcPr>
          <w:p w:rsidR="00FA5E9E" w:rsidRPr="000F65CA" w:rsidRDefault="00FA5E9E" w:rsidP="00660B9B">
            <w:pPr>
              <w:keepNext/>
              <w:keepLines/>
              <w:ind w:left="128"/>
              <w:rPr>
                <w:sz w:val="20"/>
                <w:szCs w:val="20"/>
              </w:rPr>
            </w:pPr>
            <w:r w:rsidRPr="000F65CA">
              <w:rPr>
                <w:sz w:val="20"/>
                <w:szCs w:val="20"/>
              </w:rPr>
              <w:t>2</w:t>
            </w:r>
            <w:r w:rsidR="000F65CA" w:rsidRPr="000F65CA">
              <w:rPr>
                <w:sz w:val="20"/>
                <w:szCs w:val="20"/>
              </w:rPr>
              <w:t xml:space="preserve"> </w:t>
            </w:r>
            <w:r w:rsidR="00606B8B">
              <w:rPr>
                <w:sz w:val="20"/>
                <w:szCs w:val="20"/>
              </w:rPr>
              <w:t xml:space="preserve">- </w:t>
            </w:r>
            <w:r w:rsidR="000F65CA" w:rsidRPr="000F65CA">
              <w:rPr>
                <w:sz w:val="20"/>
                <w:szCs w:val="20"/>
              </w:rPr>
              <w:t>Westmere Xeon Core i7</w:t>
            </w:r>
          </w:p>
        </w:tc>
        <w:tc>
          <w:tcPr>
            <w:tcW w:w="2216" w:type="dxa"/>
            <w:shd w:val="clear" w:color="auto" w:fill="auto"/>
          </w:tcPr>
          <w:p w:rsidR="00FA5E9E" w:rsidRPr="000F65CA" w:rsidRDefault="000E0151" w:rsidP="00660B9B">
            <w:pPr>
              <w:keepNext/>
              <w:keepLines/>
              <w:ind w:left="128"/>
              <w:jc w:val="left"/>
              <w:rPr>
                <w:sz w:val="20"/>
                <w:szCs w:val="20"/>
              </w:rPr>
            </w:pPr>
            <w:r>
              <w:rPr>
                <w:sz w:val="20"/>
                <w:szCs w:val="20"/>
              </w:rPr>
              <w:t>68 GB</w:t>
            </w:r>
          </w:p>
        </w:tc>
      </w:tr>
      <w:tr w:rsidR="000E0151" w:rsidRPr="000F65CA" w:rsidTr="00660B9B">
        <w:tc>
          <w:tcPr>
            <w:tcW w:w="2412" w:type="dxa"/>
            <w:shd w:val="clear" w:color="auto" w:fill="auto"/>
          </w:tcPr>
          <w:p w:rsidR="000E0151" w:rsidRDefault="00340E95" w:rsidP="00FC2BA8">
            <w:pPr>
              <w:keepNext/>
              <w:keepLines/>
              <w:rPr>
                <w:sz w:val="20"/>
                <w:szCs w:val="20"/>
              </w:rPr>
            </w:pPr>
            <w:r>
              <w:rPr>
                <w:sz w:val="20"/>
                <w:szCs w:val="20"/>
              </w:rPr>
              <w:t>Apache</w:t>
            </w:r>
          </w:p>
        </w:tc>
        <w:tc>
          <w:tcPr>
            <w:tcW w:w="1294" w:type="dxa"/>
            <w:shd w:val="clear" w:color="auto" w:fill="auto"/>
          </w:tcPr>
          <w:p w:rsidR="000E0151" w:rsidRDefault="000E0151" w:rsidP="00660B9B">
            <w:pPr>
              <w:keepNext/>
              <w:keepLines/>
              <w:ind w:left="72"/>
              <w:rPr>
                <w:sz w:val="20"/>
                <w:szCs w:val="20"/>
              </w:rPr>
            </w:pPr>
            <w:r>
              <w:rPr>
                <w:sz w:val="20"/>
                <w:szCs w:val="20"/>
              </w:rPr>
              <w:t>2048 MB</w:t>
            </w:r>
          </w:p>
        </w:tc>
        <w:tc>
          <w:tcPr>
            <w:tcW w:w="2610" w:type="dxa"/>
            <w:shd w:val="clear" w:color="auto" w:fill="auto"/>
          </w:tcPr>
          <w:p w:rsidR="000E0151" w:rsidRDefault="000E0151" w:rsidP="00660B9B">
            <w:pPr>
              <w:keepNext/>
              <w:keepLines/>
              <w:ind w:left="128"/>
              <w:rPr>
                <w:sz w:val="20"/>
                <w:szCs w:val="20"/>
              </w:rPr>
            </w:pPr>
            <w:r>
              <w:rPr>
                <w:sz w:val="20"/>
                <w:szCs w:val="20"/>
              </w:rPr>
              <w:t>1</w:t>
            </w:r>
            <w:r w:rsidR="00606B8B">
              <w:rPr>
                <w:sz w:val="20"/>
                <w:szCs w:val="20"/>
              </w:rPr>
              <w:t xml:space="preserve"> - </w:t>
            </w:r>
            <w:r>
              <w:rPr>
                <w:sz w:val="20"/>
                <w:szCs w:val="20"/>
              </w:rPr>
              <w:t>Westmere Xeon Core i7</w:t>
            </w:r>
          </w:p>
        </w:tc>
        <w:tc>
          <w:tcPr>
            <w:tcW w:w="2216" w:type="dxa"/>
            <w:shd w:val="clear" w:color="auto" w:fill="auto"/>
          </w:tcPr>
          <w:p w:rsidR="000E0151" w:rsidRDefault="000E0151" w:rsidP="00660B9B">
            <w:pPr>
              <w:keepNext/>
              <w:keepLines/>
              <w:ind w:left="128"/>
              <w:jc w:val="left"/>
              <w:rPr>
                <w:sz w:val="20"/>
                <w:szCs w:val="20"/>
              </w:rPr>
            </w:pPr>
            <w:r>
              <w:rPr>
                <w:sz w:val="20"/>
                <w:szCs w:val="20"/>
              </w:rPr>
              <w:t>15 GB</w:t>
            </w:r>
          </w:p>
        </w:tc>
      </w:tr>
    </w:tbl>
    <w:p w:rsidR="003E5420" w:rsidRDefault="003E5420" w:rsidP="002E4586">
      <w:pPr>
        <w:pStyle w:val="Caption"/>
        <w:keepNext w:val="0"/>
      </w:pPr>
      <w:bookmarkStart w:id="73" w:name="_Ref435192735"/>
      <w:bookmarkStart w:id="74" w:name="_Toc445989326"/>
      <w:bookmarkStart w:id="75" w:name="_Ref395699661"/>
      <w:r>
        <w:t xml:space="preserve">Figure </w:t>
      </w:r>
      <w:r w:rsidR="00C05156">
        <w:fldChar w:fldCharType="begin"/>
      </w:r>
      <w:r w:rsidR="00C05156">
        <w:instrText xml:space="preserve"> SEQ Figure \* ARABIC </w:instrText>
      </w:r>
      <w:r w:rsidR="00C05156">
        <w:fldChar w:fldCharType="separate"/>
      </w:r>
      <w:r w:rsidR="001F2882">
        <w:t>2</w:t>
      </w:r>
      <w:r w:rsidR="00C05156">
        <w:fldChar w:fldCharType="end"/>
      </w:r>
      <w:bookmarkEnd w:id="73"/>
      <w:r>
        <w:t xml:space="preserve">- </w:t>
      </w:r>
      <w:r w:rsidRPr="007A5C02">
        <w:t>Current VM Configurations</w:t>
      </w:r>
      <w:bookmarkEnd w:id="74"/>
    </w:p>
    <w:p w:rsidR="00786E9C" w:rsidRPr="00D34EC0" w:rsidRDefault="00786E9C" w:rsidP="00786E9C">
      <w:pPr>
        <w:pStyle w:val="Heading2"/>
        <w:rPr>
          <w:rFonts w:ascii="Arial" w:hAnsi="Arial" w:cs="Arial"/>
        </w:rPr>
      </w:pPr>
      <w:bookmarkStart w:id="76" w:name="_Toc180482600"/>
      <w:bookmarkStart w:id="77" w:name="_Toc197060753"/>
      <w:bookmarkStart w:id="78" w:name="_Toc237402961"/>
      <w:bookmarkStart w:id="79" w:name="_Ref395692821"/>
      <w:bookmarkStart w:id="80" w:name="_Ref395692868"/>
      <w:bookmarkStart w:id="81" w:name="_Ref395692876"/>
      <w:bookmarkStart w:id="82" w:name="_Ref395692890"/>
      <w:bookmarkStart w:id="83" w:name="_Ref395692898"/>
      <w:bookmarkStart w:id="84" w:name="_Toc422236934"/>
      <w:bookmarkStart w:id="85" w:name="_Toc445989293"/>
      <w:bookmarkEnd w:id="75"/>
      <w:r w:rsidRPr="00D34EC0">
        <w:rPr>
          <w:rFonts w:ascii="Arial" w:hAnsi="Arial" w:cs="Arial"/>
        </w:rPr>
        <w:t>Software Architecture</w:t>
      </w:r>
      <w:bookmarkEnd w:id="76"/>
      <w:bookmarkEnd w:id="77"/>
      <w:bookmarkEnd w:id="78"/>
      <w:bookmarkEnd w:id="79"/>
      <w:bookmarkEnd w:id="80"/>
      <w:bookmarkEnd w:id="81"/>
      <w:bookmarkEnd w:id="82"/>
      <w:bookmarkEnd w:id="83"/>
      <w:bookmarkEnd w:id="84"/>
      <w:bookmarkEnd w:id="85"/>
    </w:p>
    <w:p w:rsidR="0022745F" w:rsidRDefault="0022745F" w:rsidP="00476A1E">
      <w:r>
        <w:t xml:space="preserve">Grails provides the software architecture as a framework shown in </w:t>
      </w:r>
      <w:r w:rsidR="00A058FC">
        <w:fldChar w:fldCharType="begin"/>
      </w:r>
      <w:r w:rsidR="00A058FC">
        <w:instrText xml:space="preserve"> REF _Ref422318887 \h </w:instrText>
      </w:r>
      <w:r w:rsidR="00A058FC">
        <w:fldChar w:fldCharType="separate"/>
      </w:r>
      <w:r w:rsidR="001F2882" w:rsidRPr="003E2FB5">
        <w:t xml:space="preserve">Figure </w:t>
      </w:r>
      <w:r w:rsidR="001F2882">
        <w:rPr>
          <w:noProof/>
        </w:rPr>
        <w:t>3</w:t>
      </w:r>
      <w:r w:rsidR="00A058FC">
        <w:fldChar w:fldCharType="end"/>
      </w:r>
      <w:r w:rsidR="00476A1E">
        <w:t xml:space="preserve"> and </w:t>
      </w:r>
      <w:r w:rsidR="00476A1E">
        <w:fldChar w:fldCharType="begin"/>
      </w:r>
      <w:r w:rsidR="00476A1E">
        <w:instrText xml:space="preserve"> REF _Ref422317596 \h </w:instrText>
      </w:r>
      <w:r w:rsidR="00476A1E">
        <w:fldChar w:fldCharType="separate"/>
      </w:r>
      <w:r w:rsidR="001F2882" w:rsidRPr="003E2FB5">
        <w:t xml:space="preserve">Figure </w:t>
      </w:r>
      <w:r w:rsidR="001F2882">
        <w:rPr>
          <w:noProof/>
        </w:rPr>
        <w:t>12</w:t>
      </w:r>
      <w:r w:rsidR="00476A1E">
        <w:fldChar w:fldCharType="end"/>
      </w:r>
      <w:r>
        <w:t xml:space="preserve">.  </w:t>
      </w:r>
      <w:r w:rsidR="00ED6CDC">
        <w:t xml:space="preserve">The definition of Grails is maintained at </w:t>
      </w:r>
      <w:hyperlink r:id="rId18" w:history="1">
        <w:r w:rsidR="003A5BFC" w:rsidRPr="000164F5">
          <w:rPr>
            <w:rStyle w:val="Hyperlink"/>
          </w:rPr>
          <w:t>https://grails.org/</w:t>
        </w:r>
      </w:hyperlink>
      <w:r w:rsidR="003A5BFC">
        <w:t xml:space="preserve"> </w:t>
      </w:r>
      <w:r w:rsidR="00ED6CDC">
        <w:t>.</w:t>
      </w:r>
      <w:r w:rsidR="003A5BFC">
        <w:t xml:space="preserve"> </w:t>
      </w:r>
      <w:r>
        <w:t>The compiled Grails language (Groovy) runs, like other Java languages, in a Java Virtual Machine.  For web applications, this Java Virtual Machine is shared with the Tomcat application container</w:t>
      </w:r>
      <w:r w:rsidR="00660B9B">
        <w:t>.</w:t>
      </w:r>
      <w:r>
        <w:t xml:space="preserve"> Spring supports elements of the enterprise service layer and interactive user interface, the Grails Object Relational Mapping (</w:t>
      </w:r>
      <w:r w:rsidR="00660B9B">
        <w:t>GORM</w:t>
      </w:r>
      <w:r w:rsidR="003A5BFC">
        <w:t xml:space="preserve">). </w:t>
      </w:r>
      <w:r>
        <w:t xml:space="preserve">SiteMesh is </w:t>
      </w:r>
      <w:r w:rsidRPr="004125A7">
        <w:t>a decorator engine, support</w:t>
      </w:r>
      <w:r>
        <w:t>ing</w:t>
      </w:r>
      <w:r w:rsidRPr="004125A7">
        <w:t xml:space="preserve"> view layouts</w:t>
      </w:r>
      <w:r>
        <w:t xml:space="preserve"> in generating web page displays, and the web services maps various web actions to code specific for those events.</w:t>
      </w:r>
    </w:p>
    <w:p w:rsidR="0022745F" w:rsidRDefault="0022745F" w:rsidP="0022745F"/>
    <w:p w:rsidR="0022745F" w:rsidRDefault="0022745F" w:rsidP="0022745F">
      <w:pPr>
        <w:pStyle w:val="BodyText"/>
        <w:keepNext/>
        <w:jc w:val="center"/>
      </w:pPr>
      <w:r>
        <w:rPr>
          <w:noProof/>
        </w:rPr>
        <w:lastRenderedPageBreak/>
        <w:drawing>
          <wp:inline distT="0" distB="0" distL="0" distR="0" wp14:anchorId="3D422738" wp14:editId="2DE7765F">
            <wp:extent cx="4610100" cy="1905000"/>
            <wp:effectExtent l="0" t="0" r="0" b="0"/>
            <wp:docPr id="295" name="Picture 295" descr="Grail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ils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905000"/>
                    </a:xfrm>
                    <a:prstGeom prst="rect">
                      <a:avLst/>
                    </a:prstGeom>
                    <a:noFill/>
                    <a:ln>
                      <a:noFill/>
                    </a:ln>
                  </pic:spPr>
                </pic:pic>
              </a:graphicData>
            </a:graphic>
          </wp:inline>
        </w:drawing>
      </w:r>
    </w:p>
    <w:p w:rsidR="0022745F" w:rsidRPr="003E2FB5" w:rsidRDefault="0022745F" w:rsidP="002E4586">
      <w:pPr>
        <w:pStyle w:val="Caption"/>
        <w:keepNext w:val="0"/>
      </w:pPr>
      <w:bookmarkStart w:id="86" w:name="_Ref422318887"/>
      <w:bookmarkStart w:id="87" w:name="_Toc445989327"/>
      <w:r w:rsidRPr="003E2FB5">
        <w:t xml:space="preserve">Figure </w:t>
      </w:r>
      <w:r w:rsidRPr="003E2FB5">
        <w:fldChar w:fldCharType="begin"/>
      </w:r>
      <w:r w:rsidRPr="003E2FB5">
        <w:instrText xml:space="preserve"> SEQ Figure \* ARABIC </w:instrText>
      </w:r>
      <w:r w:rsidRPr="003E2FB5">
        <w:fldChar w:fldCharType="separate"/>
      </w:r>
      <w:r w:rsidR="001F2882">
        <w:t>3</w:t>
      </w:r>
      <w:r w:rsidRPr="003E2FB5">
        <w:fldChar w:fldCharType="end"/>
      </w:r>
      <w:bookmarkEnd w:id="86"/>
      <w:r w:rsidRPr="003E2FB5">
        <w:t>- Grails Framework Architecture</w:t>
      </w:r>
      <w:bookmarkEnd w:id="87"/>
    </w:p>
    <w:p w:rsidR="00BB3B15" w:rsidRPr="00BB3B15" w:rsidRDefault="00BA69BE" w:rsidP="00E70AF5">
      <w:pPr>
        <w:pStyle w:val="Heading2"/>
      </w:pPr>
      <w:bookmarkStart w:id="88" w:name="_Toc445989294"/>
      <w:r w:rsidRPr="00E70AF5">
        <w:t>CDR-L</w:t>
      </w:r>
      <w:r w:rsidR="00FA3C62" w:rsidRPr="00A32C9A">
        <w:t>ite</w:t>
      </w:r>
      <w:r w:rsidR="00BB3B15">
        <w:t xml:space="preserve"> Domain Class Model</w:t>
      </w:r>
      <w:bookmarkEnd w:id="88"/>
    </w:p>
    <w:p w:rsidR="00BB3B15" w:rsidRPr="002E4586" w:rsidRDefault="00BB3B15" w:rsidP="00BB3B15">
      <w:pPr>
        <w:pStyle w:val="PlainText"/>
        <w:rPr>
          <w:rFonts w:asciiTheme="minorHAnsi" w:hAnsiTheme="minorHAnsi" w:cs="Courier New"/>
          <w:sz w:val="22"/>
          <w:szCs w:val="22"/>
        </w:rPr>
      </w:pPr>
      <w:r w:rsidRPr="002E4586">
        <w:rPr>
          <w:rFonts w:asciiTheme="minorHAnsi" w:hAnsiTheme="minorHAnsi" w:cs="Courier New"/>
          <w:sz w:val="22"/>
          <w:szCs w:val="22"/>
        </w:rPr>
        <w:t xml:space="preserve">The heart of the </w:t>
      </w:r>
      <w:r w:rsidR="00BA69BE" w:rsidRPr="002E4586">
        <w:rPr>
          <w:rFonts w:asciiTheme="minorHAnsi" w:hAnsiTheme="minorHAnsi" w:cs="Courier New"/>
          <w:sz w:val="22"/>
          <w:szCs w:val="22"/>
        </w:rPr>
        <w:t>CDR-L</w:t>
      </w:r>
      <w:r w:rsidR="00FA3C62" w:rsidRPr="002E4586">
        <w:rPr>
          <w:rFonts w:asciiTheme="minorHAnsi" w:hAnsiTheme="minorHAnsi" w:cs="Courier New"/>
          <w:sz w:val="22"/>
          <w:szCs w:val="22"/>
        </w:rPr>
        <w:t>ite</w:t>
      </w:r>
      <w:r w:rsidRPr="002E4586">
        <w:rPr>
          <w:rFonts w:asciiTheme="minorHAnsi" w:hAnsiTheme="minorHAnsi" w:cs="Courier New"/>
          <w:sz w:val="22"/>
          <w:szCs w:val="22"/>
        </w:rPr>
        <w:t xml:space="preserve"> is its domain model, that is, the set of domain classes and their relationships.</w:t>
      </w:r>
      <w:r w:rsidRPr="002E4586">
        <w:rPr>
          <w:sz w:val="22"/>
          <w:szCs w:val="22"/>
        </w:rPr>
        <w:t xml:space="preserve"> </w:t>
      </w:r>
      <w:r w:rsidRPr="002E4586">
        <w:rPr>
          <w:rFonts w:asciiTheme="minorHAnsi" w:hAnsiTheme="minorHAnsi" w:cs="Courier New"/>
          <w:sz w:val="22"/>
          <w:szCs w:val="22"/>
        </w:rPr>
        <w:t xml:space="preserve">Domain classes hold the </w:t>
      </w:r>
      <w:r w:rsidR="00351BAF" w:rsidRPr="002E4586">
        <w:rPr>
          <w:rFonts w:asciiTheme="minorHAnsi" w:hAnsiTheme="minorHAnsi" w:cs="Courier New"/>
          <w:sz w:val="22"/>
          <w:szCs w:val="22"/>
        </w:rPr>
        <w:t>persistent objects in the database</w:t>
      </w:r>
      <w:r w:rsidRPr="002E4586">
        <w:rPr>
          <w:rFonts w:asciiTheme="minorHAnsi" w:hAnsiTheme="minorHAnsi" w:cs="Courier New"/>
          <w:sz w:val="22"/>
          <w:szCs w:val="22"/>
        </w:rPr>
        <w:t>. They are linked together through relationships; one-to-one, one-to-many, or many-to-many.</w:t>
      </w:r>
      <w:r w:rsidR="00660B9B" w:rsidRPr="002E4586">
        <w:rPr>
          <w:rFonts w:asciiTheme="minorHAnsi" w:hAnsiTheme="minorHAnsi" w:cs="Courier New"/>
          <w:sz w:val="22"/>
          <w:szCs w:val="22"/>
        </w:rPr>
        <w:t xml:space="preserve">  In </w:t>
      </w:r>
      <w:r w:rsidR="00660B9B" w:rsidRPr="002E4586">
        <w:rPr>
          <w:rFonts w:asciiTheme="minorHAnsi" w:hAnsiTheme="minorHAnsi" w:cs="Courier New"/>
          <w:sz w:val="22"/>
          <w:szCs w:val="22"/>
        </w:rPr>
        <w:fldChar w:fldCharType="begin"/>
      </w:r>
      <w:r w:rsidR="00660B9B" w:rsidRPr="002E4586">
        <w:rPr>
          <w:rFonts w:asciiTheme="minorHAnsi" w:hAnsiTheme="minorHAnsi" w:cs="Courier New"/>
          <w:sz w:val="22"/>
          <w:szCs w:val="22"/>
        </w:rPr>
        <w:instrText xml:space="preserve"> REF _Ref422318887 \h  \* MERGEFORMAT </w:instrText>
      </w:r>
      <w:r w:rsidR="00660B9B" w:rsidRPr="002E4586">
        <w:rPr>
          <w:rFonts w:asciiTheme="minorHAnsi" w:hAnsiTheme="minorHAnsi" w:cs="Courier New"/>
          <w:sz w:val="22"/>
          <w:szCs w:val="22"/>
        </w:rPr>
      </w:r>
      <w:r w:rsidR="00660B9B" w:rsidRPr="002E4586">
        <w:rPr>
          <w:rFonts w:asciiTheme="minorHAnsi" w:hAnsiTheme="minorHAnsi" w:cs="Courier New"/>
          <w:sz w:val="22"/>
          <w:szCs w:val="22"/>
        </w:rPr>
        <w:fldChar w:fldCharType="separate"/>
      </w:r>
      <w:r w:rsidR="001F2882" w:rsidRPr="002E4586">
        <w:rPr>
          <w:rFonts w:asciiTheme="minorHAnsi" w:hAnsiTheme="minorHAnsi"/>
          <w:sz w:val="22"/>
          <w:szCs w:val="22"/>
        </w:rPr>
        <w:t>Figure</w:t>
      </w:r>
      <w:r w:rsidR="001F2882" w:rsidRPr="002E4586">
        <w:rPr>
          <w:sz w:val="22"/>
          <w:szCs w:val="22"/>
        </w:rPr>
        <w:t xml:space="preserve"> 3</w:t>
      </w:r>
      <w:r w:rsidR="00660B9B" w:rsidRPr="002E4586">
        <w:rPr>
          <w:rFonts w:asciiTheme="minorHAnsi" w:hAnsiTheme="minorHAnsi" w:cs="Courier New"/>
          <w:sz w:val="22"/>
          <w:szCs w:val="22"/>
        </w:rPr>
        <w:fldChar w:fldCharType="end"/>
      </w:r>
      <w:r w:rsidR="00660B9B" w:rsidRPr="002E4586">
        <w:rPr>
          <w:rFonts w:asciiTheme="minorHAnsi" w:hAnsiTheme="minorHAnsi" w:cs="Courier New"/>
          <w:sz w:val="22"/>
          <w:szCs w:val="22"/>
        </w:rPr>
        <w:t>, these domain classes reside in the Grails level.</w:t>
      </w:r>
    </w:p>
    <w:p w:rsidR="00BB3B15" w:rsidRPr="002E4586" w:rsidRDefault="00BB3B15" w:rsidP="00BB3B15">
      <w:pPr>
        <w:pStyle w:val="PlainText"/>
        <w:rPr>
          <w:rFonts w:asciiTheme="minorHAnsi" w:hAnsiTheme="minorHAnsi" w:cs="Courier New"/>
          <w:sz w:val="22"/>
          <w:szCs w:val="22"/>
        </w:rPr>
      </w:pPr>
    </w:p>
    <w:p w:rsidR="00BB3B15" w:rsidRPr="002E4586" w:rsidRDefault="00BB3B15" w:rsidP="00BB3B15">
      <w:pPr>
        <w:pStyle w:val="PlainText"/>
        <w:rPr>
          <w:rFonts w:asciiTheme="minorHAnsi" w:hAnsiTheme="minorHAnsi" w:cs="Courier New"/>
          <w:sz w:val="22"/>
          <w:szCs w:val="22"/>
        </w:rPr>
      </w:pPr>
      <w:r w:rsidRPr="002E4586">
        <w:rPr>
          <w:rFonts w:asciiTheme="minorHAnsi" w:hAnsiTheme="minorHAnsi" w:cs="Courier New"/>
          <w:sz w:val="22"/>
          <w:szCs w:val="22"/>
        </w:rPr>
        <w:t xml:space="preserve">A domain class represents persistent data and, by default, </w:t>
      </w:r>
      <w:r w:rsidR="00351BAF" w:rsidRPr="002E4586">
        <w:rPr>
          <w:rFonts w:asciiTheme="minorHAnsi" w:hAnsiTheme="minorHAnsi" w:cs="Courier New"/>
          <w:sz w:val="22"/>
          <w:szCs w:val="22"/>
        </w:rPr>
        <w:t xml:space="preserve">is </w:t>
      </w:r>
      <w:r w:rsidRPr="002E4586">
        <w:rPr>
          <w:rFonts w:asciiTheme="minorHAnsi" w:hAnsiTheme="minorHAnsi" w:cs="Courier New"/>
          <w:sz w:val="22"/>
          <w:szCs w:val="22"/>
        </w:rPr>
        <w:t xml:space="preserve">used to create a table in a database.  The name of the domain class (the Model in MVC) is the same as the corresponding Controller and </w:t>
      </w:r>
      <w:r w:rsidR="000E3D97">
        <w:rPr>
          <w:rFonts w:asciiTheme="minorHAnsi" w:hAnsiTheme="minorHAnsi" w:cs="Courier New"/>
          <w:sz w:val="22"/>
          <w:szCs w:val="22"/>
        </w:rPr>
        <w:t>V</w:t>
      </w:r>
      <w:r w:rsidR="000E3D97" w:rsidRPr="002E4586">
        <w:rPr>
          <w:rFonts w:asciiTheme="minorHAnsi" w:hAnsiTheme="minorHAnsi" w:cs="Courier New"/>
          <w:sz w:val="22"/>
          <w:szCs w:val="22"/>
        </w:rPr>
        <w:t>iews</w:t>
      </w:r>
      <w:r w:rsidRPr="002E4586">
        <w:rPr>
          <w:rFonts w:asciiTheme="minorHAnsi" w:hAnsiTheme="minorHAnsi" w:cs="Courier New"/>
          <w:sz w:val="22"/>
          <w:szCs w:val="22"/>
        </w:rPr>
        <w:t xml:space="preserve">.  The location of the file in the </w:t>
      </w:r>
      <w:r w:rsidR="00BA69BE" w:rsidRPr="002E4586">
        <w:rPr>
          <w:rFonts w:asciiTheme="minorHAnsi" w:hAnsiTheme="minorHAnsi" w:cs="Courier New"/>
          <w:sz w:val="22"/>
          <w:szCs w:val="22"/>
        </w:rPr>
        <w:t>CDR-</w:t>
      </w:r>
      <w:r w:rsidR="00FA3C62" w:rsidRPr="002E4586">
        <w:rPr>
          <w:rFonts w:asciiTheme="minorHAnsi" w:hAnsiTheme="minorHAnsi" w:cs="Courier New"/>
          <w:sz w:val="22"/>
          <w:szCs w:val="22"/>
        </w:rPr>
        <w:t>Lite</w:t>
      </w:r>
      <w:r w:rsidRPr="002E4586">
        <w:rPr>
          <w:rFonts w:asciiTheme="minorHAnsi" w:hAnsiTheme="minorHAnsi" w:cs="Courier New"/>
          <w:sz w:val="22"/>
          <w:szCs w:val="22"/>
        </w:rPr>
        <w:t xml:space="preserve"> directory structure, along with the domain class name, gives the intent of the code in a file.</w:t>
      </w:r>
      <w:r w:rsidRPr="002E4586">
        <w:rPr>
          <w:sz w:val="22"/>
          <w:szCs w:val="22"/>
        </w:rPr>
        <w:t xml:space="preserve"> </w:t>
      </w:r>
      <w:r w:rsidRPr="002E4586">
        <w:rPr>
          <w:rFonts w:asciiTheme="minorHAnsi" w:hAnsiTheme="minorHAnsi" w:cs="Courier New"/>
          <w:sz w:val="22"/>
          <w:szCs w:val="22"/>
        </w:rPr>
        <w:t xml:space="preserve">One of the development benefits of Grails </w:t>
      </w:r>
      <w:r w:rsidR="00351BAF" w:rsidRPr="002E4586">
        <w:rPr>
          <w:rFonts w:asciiTheme="minorHAnsi" w:hAnsiTheme="minorHAnsi" w:cs="Courier New"/>
          <w:sz w:val="22"/>
          <w:szCs w:val="22"/>
        </w:rPr>
        <w:t xml:space="preserve">is </w:t>
      </w:r>
      <w:r w:rsidRPr="002E4586">
        <w:rPr>
          <w:rFonts w:asciiTheme="minorHAnsi" w:hAnsiTheme="minorHAnsi" w:cs="Courier New"/>
          <w:sz w:val="22"/>
          <w:szCs w:val="22"/>
        </w:rPr>
        <w:t>that, by default, all the capabilities of a basic CRUD application are already available.  When a domain class is defined in NetBeans, right click on it, and choose “generate all.”  Grails generates the Controller and default views for your domain class.</w:t>
      </w:r>
    </w:p>
    <w:p w:rsidR="00BB3B15" w:rsidRPr="002E4586" w:rsidRDefault="00BB3B15" w:rsidP="00BB3B15">
      <w:pPr>
        <w:pStyle w:val="PlainText"/>
        <w:rPr>
          <w:rFonts w:asciiTheme="minorHAnsi" w:hAnsiTheme="minorHAnsi" w:cs="Courier New"/>
          <w:sz w:val="22"/>
          <w:szCs w:val="22"/>
        </w:rPr>
      </w:pPr>
    </w:p>
    <w:p w:rsidR="00BB3B15" w:rsidRPr="009F2C88" w:rsidRDefault="00BB3B15" w:rsidP="00BB3B15">
      <w:pPr>
        <w:pStyle w:val="PlainText"/>
        <w:rPr>
          <w:rFonts w:asciiTheme="minorHAnsi" w:hAnsiTheme="minorHAnsi" w:cs="Courier New"/>
          <w:sz w:val="22"/>
          <w:szCs w:val="22"/>
        </w:rPr>
      </w:pPr>
      <w:r w:rsidRPr="009F2C88">
        <w:rPr>
          <w:rFonts w:asciiTheme="minorHAnsi" w:hAnsiTheme="minorHAnsi" w:cs="Courier New"/>
          <w:sz w:val="22"/>
          <w:szCs w:val="22"/>
        </w:rPr>
        <w:fldChar w:fldCharType="begin"/>
      </w:r>
      <w:r w:rsidRPr="005A6AC2">
        <w:rPr>
          <w:rFonts w:asciiTheme="minorHAnsi" w:hAnsiTheme="minorHAnsi" w:cs="Courier New"/>
          <w:sz w:val="22"/>
          <w:szCs w:val="22"/>
        </w:rPr>
        <w:instrText xml:space="preserve"> REF _Ref434586940 \h  \* MERGEFORMAT </w:instrText>
      </w:r>
      <w:r w:rsidRPr="009F2C88">
        <w:rPr>
          <w:rFonts w:asciiTheme="minorHAnsi" w:hAnsiTheme="minorHAnsi" w:cs="Courier New"/>
          <w:sz w:val="22"/>
          <w:szCs w:val="22"/>
        </w:rPr>
      </w:r>
      <w:r w:rsidRPr="009F2C88">
        <w:rPr>
          <w:rFonts w:asciiTheme="minorHAnsi" w:hAnsiTheme="minorHAnsi" w:cs="Courier New"/>
          <w:sz w:val="22"/>
          <w:szCs w:val="22"/>
        </w:rPr>
        <w:fldChar w:fldCharType="separate"/>
      </w:r>
      <w:r w:rsidR="001F2882" w:rsidRPr="002E4586">
        <w:rPr>
          <w:rFonts w:asciiTheme="minorHAnsi" w:hAnsiTheme="minorHAnsi"/>
          <w:sz w:val="22"/>
          <w:szCs w:val="22"/>
        </w:rPr>
        <w:t xml:space="preserve">Table </w:t>
      </w:r>
      <w:r w:rsidR="001F2882" w:rsidRPr="002E4586">
        <w:rPr>
          <w:rFonts w:asciiTheme="minorHAnsi" w:hAnsiTheme="minorHAnsi"/>
          <w:noProof/>
          <w:sz w:val="22"/>
          <w:szCs w:val="22"/>
        </w:rPr>
        <w:t>1</w:t>
      </w:r>
      <w:r w:rsidRPr="009F2C88">
        <w:rPr>
          <w:rFonts w:asciiTheme="minorHAnsi" w:hAnsiTheme="minorHAnsi" w:cs="Courier New"/>
          <w:sz w:val="22"/>
          <w:szCs w:val="22"/>
        </w:rPr>
        <w:fldChar w:fldCharType="end"/>
      </w:r>
      <w:r w:rsidRPr="009F2C88">
        <w:rPr>
          <w:rFonts w:asciiTheme="minorHAnsi" w:hAnsiTheme="minorHAnsi" w:cs="Courier New"/>
          <w:sz w:val="22"/>
          <w:szCs w:val="22"/>
        </w:rPr>
        <w:t xml:space="preserve"> enumerates the domain classes making up the </w:t>
      </w:r>
      <w:r w:rsidR="00BA69BE" w:rsidRPr="009F2C88">
        <w:rPr>
          <w:rFonts w:asciiTheme="minorHAnsi" w:hAnsiTheme="minorHAnsi" w:cs="Courier New"/>
          <w:sz w:val="22"/>
          <w:szCs w:val="22"/>
        </w:rPr>
        <w:t>CDR-L</w:t>
      </w:r>
      <w:r w:rsidR="009F2C88">
        <w:rPr>
          <w:rFonts w:asciiTheme="minorHAnsi" w:hAnsiTheme="minorHAnsi" w:cs="Courier New"/>
          <w:sz w:val="22"/>
          <w:szCs w:val="22"/>
        </w:rPr>
        <w:t>ite</w:t>
      </w:r>
      <w:r w:rsidRPr="009F2C88">
        <w:rPr>
          <w:rFonts w:asciiTheme="minorHAnsi" w:hAnsiTheme="minorHAnsi" w:cs="Courier New"/>
          <w:sz w:val="22"/>
          <w:szCs w:val="22"/>
        </w:rPr>
        <w:t xml:space="preserve">, and gives a brief description.  </w:t>
      </w:r>
    </w:p>
    <w:p w:rsidR="00BB3B15" w:rsidRDefault="00BB3B15" w:rsidP="008B4263">
      <w:pPr>
        <w:pStyle w:val="Caption"/>
      </w:pPr>
      <w:bookmarkStart w:id="89" w:name="_Ref434586940"/>
      <w:bookmarkStart w:id="90" w:name="_Toc445989343"/>
      <w:r w:rsidRPr="000F020E">
        <w:t xml:space="preserve">Table </w:t>
      </w:r>
      <w:r>
        <w:fldChar w:fldCharType="begin"/>
      </w:r>
      <w:r>
        <w:instrText xml:space="preserve"> SEQ Table \* ARABIC </w:instrText>
      </w:r>
      <w:r>
        <w:fldChar w:fldCharType="separate"/>
      </w:r>
      <w:r w:rsidR="001F2882">
        <w:t>1</w:t>
      </w:r>
      <w:r>
        <w:fldChar w:fldCharType="end"/>
      </w:r>
      <w:bookmarkEnd w:id="89"/>
      <w:r w:rsidRPr="000F020E">
        <w:t xml:space="preserve">- </w:t>
      </w:r>
      <w:r w:rsidR="00BA69BE">
        <w:t>CDR-L</w:t>
      </w:r>
      <w:r w:rsidR="004F12F1">
        <w:t>ite</w:t>
      </w:r>
      <w:r w:rsidRPr="000F020E">
        <w:t xml:space="preserve"> Domain Classes</w:t>
      </w:r>
      <w:bookmarkEnd w:id="90"/>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910"/>
        <w:gridCol w:w="5666"/>
      </w:tblGrid>
      <w:tr w:rsidR="004F12F1" w:rsidRPr="00FA095B" w:rsidTr="002E4586">
        <w:trPr>
          <w:cantSplit/>
        </w:trPr>
        <w:tc>
          <w:tcPr>
            <w:tcW w:w="9576" w:type="dxa"/>
            <w:gridSpan w:val="2"/>
            <w:shd w:val="clear" w:color="auto" w:fill="B2A1C7" w:themeFill="accent4" w:themeFillTint="99"/>
          </w:tcPr>
          <w:p w:rsidR="004F12F1" w:rsidRPr="00FA095B" w:rsidRDefault="004F12F1" w:rsidP="0052506E">
            <w:pPr>
              <w:pStyle w:val="PlainText"/>
              <w:ind w:left="191"/>
              <w:rPr>
                <w:rFonts w:asciiTheme="minorHAnsi" w:hAnsiTheme="minorHAnsi" w:cs="Courier New"/>
                <w:b/>
                <w:sz w:val="28"/>
                <w:szCs w:val="22"/>
              </w:rPr>
            </w:pPr>
            <w:r>
              <w:rPr>
                <w:rFonts w:asciiTheme="minorHAnsi" w:hAnsiTheme="minorHAnsi" w:cs="Courier New"/>
                <w:b/>
                <w:sz w:val="28"/>
                <w:szCs w:val="22"/>
              </w:rPr>
              <w:t>Package name</w:t>
            </w:r>
          </w:p>
        </w:tc>
      </w:tr>
      <w:tr w:rsidR="004F12F1" w:rsidRPr="00FA095B" w:rsidTr="002E4586">
        <w:trPr>
          <w:cantSplit/>
        </w:trPr>
        <w:tc>
          <w:tcPr>
            <w:tcW w:w="3910" w:type="dxa"/>
            <w:shd w:val="clear" w:color="auto" w:fill="B2A1C7" w:themeFill="accent4" w:themeFillTint="99"/>
          </w:tcPr>
          <w:p w:rsidR="004F12F1" w:rsidRPr="002E4586" w:rsidRDefault="00E52913" w:rsidP="0052506E">
            <w:pPr>
              <w:pStyle w:val="PlainText"/>
              <w:ind w:left="180"/>
              <w:rPr>
                <w:rFonts w:asciiTheme="minorHAnsi" w:hAnsiTheme="minorHAnsi" w:cs="Courier New"/>
                <w:noProof/>
                <w:sz w:val="22"/>
                <w:szCs w:val="22"/>
              </w:rPr>
            </w:pPr>
            <w:r>
              <w:rPr>
                <w:rFonts w:asciiTheme="minorHAnsi" w:hAnsiTheme="minorHAnsi" w:cs="Courier New"/>
                <w:noProof/>
                <w:sz w:val="22"/>
                <w:szCs w:val="22"/>
              </w:rPr>
              <w:t>c</w:t>
            </w:r>
            <w:r w:rsidR="004F12F1" w:rsidRPr="002E4586">
              <w:rPr>
                <w:rFonts w:asciiTheme="minorHAnsi" w:hAnsiTheme="minorHAnsi" w:cs="Courier New"/>
                <w:noProof/>
                <w:sz w:val="22"/>
                <w:szCs w:val="22"/>
              </w:rPr>
              <w:t>drlite</w:t>
            </w:r>
          </w:p>
        </w:tc>
        <w:tc>
          <w:tcPr>
            <w:tcW w:w="5666" w:type="dxa"/>
            <w:shd w:val="clear" w:color="auto" w:fill="B2A1C7" w:themeFill="accent4" w:themeFillTint="99"/>
          </w:tcPr>
          <w:p w:rsidR="004F12F1" w:rsidRPr="002E4586" w:rsidRDefault="004F12F1" w:rsidP="0052506E">
            <w:pPr>
              <w:pStyle w:val="PlainText"/>
              <w:ind w:left="191"/>
              <w:rPr>
                <w:rFonts w:asciiTheme="minorHAnsi" w:hAnsiTheme="minorHAnsi" w:cs="Courier New"/>
                <w:noProof/>
                <w:sz w:val="22"/>
                <w:szCs w:val="22"/>
              </w:rPr>
            </w:pPr>
          </w:p>
        </w:tc>
      </w:tr>
      <w:tr w:rsidR="004F12F1" w:rsidRPr="00FA095B" w:rsidTr="002E4586">
        <w:trPr>
          <w:cantSplit/>
        </w:trPr>
        <w:tc>
          <w:tcPr>
            <w:tcW w:w="3910" w:type="dxa"/>
            <w:shd w:val="clear" w:color="auto" w:fill="B2A1C7" w:themeFill="accent4" w:themeFillTint="99"/>
          </w:tcPr>
          <w:p w:rsidR="004F12F1" w:rsidRPr="00FA095B" w:rsidRDefault="004F12F1" w:rsidP="0052506E">
            <w:pPr>
              <w:pStyle w:val="PlainText"/>
              <w:ind w:left="180"/>
              <w:rPr>
                <w:rFonts w:asciiTheme="minorHAnsi" w:hAnsiTheme="minorHAnsi" w:cs="Courier New"/>
                <w:b/>
                <w:sz w:val="28"/>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shd w:val="clear" w:color="auto" w:fill="B2A1C7" w:themeFill="accent4" w:themeFillTint="99"/>
          </w:tcPr>
          <w:p w:rsidR="004F12F1" w:rsidRPr="00FA095B" w:rsidRDefault="004F12F1" w:rsidP="0052506E">
            <w:pPr>
              <w:pStyle w:val="PlainText"/>
              <w:ind w:left="191"/>
              <w:rPr>
                <w:rFonts w:asciiTheme="minorHAnsi" w:hAnsiTheme="minorHAnsi" w:cs="Courier New"/>
                <w:b/>
                <w:sz w:val="28"/>
                <w:szCs w:val="22"/>
              </w:rPr>
            </w:pPr>
            <w:r w:rsidRPr="00FA095B">
              <w:rPr>
                <w:rFonts w:asciiTheme="minorHAnsi" w:hAnsiTheme="minorHAnsi" w:cs="Courier New"/>
                <w:b/>
                <w:sz w:val="28"/>
                <w:szCs w:val="22"/>
              </w:rPr>
              <w:t>Description</w:t>
            </w:r>
          </w:p>
        </w:tc>
      </w:tr>
      <w:tr w:rsidR="004F12F1" w:rsidRPr="00FA095B" w:rsidTr="002E4586">
        <w:trPr>
          <w:cantSplit/>
        </w:trPr>
        <w:tc>
          <w:tcPr>
            <w:tcW w:w="3910" w:type="dxa"/>
          </w:tcPr>
          <w:p w:rsidR="004F12F1" w:rsidRPr="00FA095B" w:rsidRDefault="004F12F1" w:rsidP="0052506E">
            <w:pPr>
              <w:pStyle w:val="PlainText"/>
              <w:ind w:left="180"/>
              <w:rPr>
                <w:rFonts w:asciiTheme="minorHAnsi" w:hAnsiTheme="minorHAnsi" w:cs="Courier New"/>
                <w:noProof/>
                <w:sz w:val="22"/>
                <w:szCs w:val="22"/>
              </w:rPr>
            </w:pPr>
            <w:r w:rsidRPr="004F12F1">
              <w:rPr>
                <w:rFonts w:asciiTheme="minorHAnsi" w:hAnsiTheme="minorHAnsi" w:cs="Courier New"/>
                <w:noProof/>
                <w:sz w:val="22"/>
                <w:szCs w:val="22"/>
              </w:rPr>
              <w:t>ErrorsController.groovy</w:t>
            </w:r>
          </w:p>
        </w:tc>
        <w:tc>
          <w:tcPr>
            <w:tcW w:w="5666" w:type="dxa"/>
          </w:tcPr>
          <w:p w:rsidR="004F12F1" w:rsidRPr="00FA095B" w:rsidRDefault="004F12F1" w:rsidP="004F12F1">
            <w:pPr>
              <w:pStyle w:val="PlainText"/>
              <w:ind w:left="191"/>
              <w:rPr>
                <w:rFonts w:asciiTheme="minorHAnsi" w:hAnsiTheme="minorHAnsi" w:cs="Courier New"/>
                <w:sz w:val="22"/>
                <w:szCs w:val="22"/>
              </w:rPr>
            </w:pPr>
            <w:r>
              <w:rPr>
                <w:rFonts w:asciiTheme="minorHAnsi" w:hAnsiTheme="minorHAnsi" w:cs="Courier New"/>
                <w:sz w:val="22"/>
                <w:szCs w:val="22"/>
              </w:rPr>
              <w:t>Customizable error handler generated by grails. Not modified for CDR Lite</w:t>
            </w:r>
          </w:p>
        </w:tc>
      </w:tr>
      <w:tr w:rsidR="004F12F1" w:rsidRPr="00FA095B" w:rsidTr="002E4586">
        <w:trPr>
          <w:cantSplit/>
        </w:trPr>
        <w:tc>
          <w:tcPr>
            <w:tcW w:w="3910" w:type="dxa"/>
          </w:tcPr>
          <w:p w:rsidR="004F12F1" w:rsidRPr="00FA095B" w:rsidRDefault="004F12F1" w:rsidP="0052506E">
            <w:pPr>
              <w:pStyle w:val="PlainText"/>
              <w:ind w:left="180"/>
              <w:rPr>
                <w:rFonts w:asciiTheme="minorHAnsi" w:hAnsiTheme="minorHAnsi" w:cs="Courier New"/>
                <w:noProof/>
                <w:sz w:val="22"/>
                <w:szCs w:val="22"/>
              </w:rPr>
            </w:pPr>
            <w:r>
              <w:rPr>
                <w:rFonts w:asciiTheme="minorHAnsi" w:hAnsiTheme="minorHAnsi" w:cs="Courier New"/>
                <w:b/>
                <w:sz w:val="28"/>
                <w:szCs w:val="22"/>
              </w:rPr>
              <w:t>Package name</w:t>
            </w:r>
          </w:p>
        </w:tc>
        <w:tc>
          <w:tcPr>
            <w:tcW w:w="5666" w:type="dxa"/>
          </w:tcPr>
          <w:p w:rsidR="004F12F1" w:rsidRPr="00FA095B" w:rsidRDefault="004F12F1" w:rsidP="0052506E">
            <w:pPr>
              <w:pStyle w:val="PlainText"/>
              <w:ind w:left="191"/>
              <w:rPr>
                <w:rFonts w:asciiTheme="minorHAnsi" w:hAnsiTheme="minorHAnsi" w:cs="Courier New"/>
                <w:sz w:val="22"/>
                <w:szCs w:val="22"/>
              </w:rPr>
            </w:pPr>
          </w:p>
        </w:tc>
      </w:tr>
      <w:tr w:rsidR="004F12F1" w:rsidRPr="00FA095B" w:rsidTr="002E4586">
        <w:trPr>
          <w:cantSplit/>
        </w:trPr>
        <w:tc>
          <w:tcPr>
            <w:tcW w:w="3910" w:type="dxa"/>
          </w:tcPr>
          <w:p w:rsidR="004F12F1" w:rsidRPr="00FA095B" w:rsidRDefault="00A209B8" w:rsidP="0052506E">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nci\bbrb\cdr\authservice</w:t>
            </w:r>
          </w:p>
        </w:tc>
        <w:tc>
          <w:tcPr>
            <w:tcW w:w="5666" w:type="dxa"/>
          </w:tcPr>
          <w:p w:rsidR="004F12F1" w:rsidRPr="00FA095B" w:rsidRDefault="004F12F1" w:rsidP="0052506E">
            <w:pPr>
              <w:pStyle w:val="PlainText"/>
              <w:ind w:left="191"/>
              <w:rPr>
                <w:rFonts w:asciiTheme="minorHAnsi" w:hAnsiTheme="minorHAnsi" w:cs="Courier New"/>
                <w:sz w:val="22"/>
                <w:szCs w:val="22"/>
              </w:rPr>
            </w:pPr>
          </w:p>
        </w:tc>
      </w:tr>
      <w:tr w:rsidR="004F12F1" w:rsidRPr="00FA095B" w:rsidTr="002E4586">
        <w:trPr>
          <w:cantSplit/>
        </w:trPr>
        <w:tc>
          <w:tcPr>
            <w:tcW w:w="3910" w:type="dxa"/>
          </w:tcPr>
          <w:p w:rsidR="004F12F1" w:rsidRPr="00FA095B" w:rsidRDefault="00A209B8" w:rsidP="0052506E">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tcPr>
          <w:p w:rsidR="004F12F1" w:rsidRPr="00FA095B" w:rsidRDefault="004F12F1" w:rsidP="0052506E">
            <w:pPr>
              <w:pStyle w:val="PlainText"/>
              <w:ind w:left="191"/>
              <w:rPr>
                <w:rFonts w:asciiTheme="minorHAnsi" w:hAnsiTheme="minorHAnsi" w:cs="Courier New"/>
                <w:sz w:val="22"/>
                <w:szCs w:val="22"/>
              </w:rPr>
            </w:pPr>
          </w:p>
        </w:tc>
      </w:tr>
      <w:tr w:rsidR="004F12F1" w:rsidRPr="00FA095B" w:rsidTr="002E4586">
        <w:trPr>
          <w:cantSplit/>
        </w:trPr>
        <w:tc>
          <w:tcPr>
            <w:tcW w:w="3910" w:type="dxa"/>
          </w:tcPr>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CdrRole.groovy</w:t>
            </w:r>
          </w:p>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CdrUser.groovy</w:t>
            </w:r>
          </w:p>
          <w:p w:rsidR="004F12F1" w:rsidRPr="00FA095B"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CdrUserRole.groovy</w:t>
            </w:r>
          </w:p>
        </w:tc>
        <w:tc>
          <w:tcPr>
            <w:tcW w:w="5666" w:type="dxa"/>
          </w:tcPr>
          <w:p w:rsidR="004F12F1" w:rsidRPr="00FA095B" w:rsidRDefault="00A209B8" w:rsidP="000E3D97">
            <w:pPr>
              <w:pStyle w:val="PlainText"/>
              <w:ind w:left="191"/>
              <w:rPr>
                <w:rFonts w:asciiTheme="minorHAnsi" w:hAnsiTheme="minorHAnsi" w:cs="Courier New"/>
                <w:sz w:val="22"/>
                <w:szCs w:val="22"/>
              </w:rPr>
            </w:pPr>
            <w:r>
              <w:rPr>
                <w:rFonts w:asciiTheme="minorHAnsi" w:hAnsiTheme="minorHAnsi" w:cs="Courier New"/>
                <w:sz w:val="22"/>
                <w:szCs w:val="22"/>
              </w:rPr>
              <w:t xml:space="preserve">CDR Users and Roles generated by Spring Security plugin and renamed to </w:t>
            </w:r>
            <w:r>
              <w:rPr>
                <w:rFonts w:asciiTheme="minorHAnsi" w:hAnsiTheme="minorHAnsi" w:cs="Courier New"/>
                <w:noProof/>
                <w:sz w:val="22"/>
                <w:szCs w:val="22"/>
              </w:rPr>
              <w:t>“CdrUser, CdrRole and CdrUserRole.”</w:t>
            </w:r>
            <w:r>
              <w:rPr>
                <w:rFonts w:asciiTheme="minorHAnsi" w:hAnsiTheme="minorHAnsi" w:cs="Courier New"/>
                <w:sz w:val="22"/>
                <w:szCs w:val="22"/>
              </w:rPr>
              <w:t xml:space="preserve"> In Oracle, User is a reserved word and using it as a table name </w:t>
            </w:r>
            <w:r w:rsidR="000E3D97">
              <w:rPr>
                <w:rFonts w:asciiTheme="minorHAnsi" w:hAnsiTheme="minorHAnsi" w:cs="Courier New"/>
                <w:sz w:val="22"/>
                <w:szCs w:val="22"/>
              </w:rPr>
              <w:t xml:space="preserve">resulted in </w:t>
            </w:r>
            <w:r>
              <w:rPr>
                <w:rFonts w:asciiTheme="minorHAnsi" w:hAnsiTheme="minorHAnsi" w:cs="Courier New"/>
                <w:sz w:val="22"/>
                <w:szCs w:val="22"/>
              </w:rPr>
              <w:t xml:space="preserve"> troubles. </w:t>
            </w:r>
          </w:p>
        </w:tc>
      </w:tr>
      <w:tr w:rsidR="004F12F1" w:rsidRPr="00FA095B" w:rsidTr="002E4586">
        <w:trPr>
          <w:cantSplit/>
        </w:trPr>
        <w:tc>
          <w:tcPr>
            <w:tcW w:w="3910" w:type="dxa"/>
          </w:tcPr>
          <w:p w:rsidR="004F12F1" w:rsidRPr="00FA095B" w:rsidRDefault="00A209B8" w:rsidP="0052506E">
            <w:pPr>
              <w:pStyle w:val="PlainText"/>
              <w:ind w:left="180"/>
              <w:rPr>
                <w:rFonts w:asciiTheme="minorHAnsi" w:hAnsiTheme="minorHAnsi" w:cs="Courier New"/>
                <w:noProof/>
                <w:sz w:val="22"/>
                <w:szCs w:val="22"/>
              </w:rPr>
            </w:pPr>
            <w:r>
              <w:rPr>
                <w:rFonts w:asciiTheme="minorHAnsi" w:hAnsiTheme="minorHAnsi" w:cs="Courier New"/>
                <w:b/>
                <w:sz w:val="28"/>
                <w:szCs w:val="22"/>
              </w:rPr>
              <w:t>Package name</w:t>
            </w:r>
          </w:p>
        </w:tc>
        <w:tc>
          <w:tcPr>
            <w:tcW w:w="5666" w:type="dxa"/>
          </w:tcPr>
          <w:p w:rsidR="004F12F1" w:rsidRPr="00FA095B" w:rsidRDefault="004F12F1" w:rsidP="0052506E">
            <w:pPr>
              <w:pStyle w:val="PlainText"/>
              <w:ind w:left="191"/>
              <w:rPr>
                <w:rFonts w:asciiTheme="minorHAnsi" w:hAnsiTheme="minorHAnsi" w:cs="Courier New"/>
                <w:sz w:val="22"/>
                <w:szCs w:val="22"/>
              </w:rPr>
            </w:pPr>
          </w:p>
        </w:tc>
      </w:tr>
      <w:tr w:rsidR="004F12F1" w:rsidRPr="00FA095B" w:rsidTr="002E4586">
        <w:trPr>
          <w:cantSplit/>
        </w:trPr>
        <w:tc>
          <w:tcPr>
            <w:tcW w:w="3910" w:type="dxa"/>
          </w:tcPr>
          <w:p w:rsidR="004F12F1" w:rsidRPr="00FA095B" w:rsidRDefault="00A209B8" w:rsidP="0052506E">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nci\bbrb\cdr\datarecords</w:t>
            </w:r>
          </w:p>
        </w:tc>
        <w:tc>
          <w:tcPr>
            <w:tcW w:w="5666" w:type="dxa"/>
          </w:tcPr>
          <w:p w:rsidR="004F12F1" w:rsidRPr="00FA095B" w:rsidRDefault="004F12F1" w:rsidP="0052506E">
            <w:pPr>
              <w:pStyle w:val="PlainText"/>
              <w:ind w:left="191"/>
              <w:rPr>
                <w:rFonts w:asciiTheme="minorHAnsi" w:hAnsiTheme="minorHAnsi" w:cs="Courier New"/>
                <w:sz w:val="22"/>
                <w:szCs w:val="22"/>
              </w:rPr>
            </w:pPr>
          </w:p>
        </w:tc>
      </w:tr>
      <w:tr w:rsidR="004F12F1" w:rsidRPr="00FA095B" w:rsidTr="002E4586">
        <w:trPr>
          <w:cantSplit/>
        </w:trPr>
        <w:tc>
          <w:tcPr>
            <w:tcW w:w="3910" w:type="dxa"/>
          </w:tcPr>
          <w:p w:rsidR="004F12F1" w:rsidRPr="00FA095B" w:rsidRDefault="00A209B8" w:rsidP="0052506E">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lastRenderedPageBreak/>
              <w:t>Domain Class</w:t>
            </w:r>
            <w:r w:rsidR="00E52913">
              <w:rPr>
                <w:rFonts w:asciiTheme="minorHAnsi" w:hAnsiTheme="minorHAnsi" w:cs="Courier New"/>
                <w:b/>
                <w:sz w:val="28"/>
                <w:szCs w:val="22"/>
              </w:rPr>
              <w:t>es</w:t>
            </w:r>
          </w:p>
        </w:tc>
        <w:tc>
          <w:tcPr>
            <w:tcW w:w="5666" w:type="dxa"/>
          </w:tcPr>
          <w:p w:rsidR="004F12F1" w:rsidRPr="00FA095B" w:rsidRDefault="004F12F1" w:rsidP="0052506E">
            <w:pPr>
              <w:pStyle w:val="PlainText"/>
              <w:ind w:left="191"/>
              <w:rPr>
                <w:rFonts w:asciiTheme="minorHAnsi" w:hAnsiTheme="minorHAnsi" w:cs="Courier New"/>
                <w:sz w:val="22"/>
                <w:szCs w:val="22"/>
              </w:rPr>
            </w:pPr>
          </w:p>
        </w:tc>
      </w:tr>
      <w:tr w:rsidR="00A209B8" w:rsidRPr="00FA095B" w:rsidTr="005A6AC2">
        <w:trPr>
          <w:cantSplit/>
        </w:trPr>
        <w:tc>
          <w:tcPr>
            <w:tcW w:w="3910" w:type="dxa"/>
          </w:tcPr>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CandidateRecord.groovy</w:t>
            </w:r>
          </w:p>
        </w:tc>
        <w:tc>
          <w:tcPr>
            <w:tcW w:w="5666" w:type="dxa"/>
          </w:tcPr>
          <w:p w:rsidR="00A209B8"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Candidate Record</w:t>
            </w:r>
          </w:p>
        </w:tc>
      </w:tr>
      <w:tr w:rsidR="00A209B8" w:rsidRPr="00FA095B" w:rsidTr="005A6AC2">
        <w:trPr>
          <w:cantSplit/>
        </w:trPr>
        <w:tc>
          <w:tcPr>
            <w:tcW w:w="3910" w:type="dxa"/>
          </w:tcPr>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CaseRecord.groovy</w:t>
            </w:r>
          </w:p>
        </w:tc>
        <w:tc>
          <w:tcPr>
            <w:tcW w:w="5666" w:type="dxa"/>
          </w:tcPr>
          <w:p w:rsidR="00A209B8"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Case Record</w:t>
            </w:r>
          </w:p>
        </w:tc>
      </w:tr>
      <w:tr w:rsidR="00A209B8" w:rsidRPr="00FA095B" w:rsidTr="005A6AC2">
        <w:trPr>
          <w:cantSplit/>
        </w:trPr>
        <w:tc>
          <w:tcPr>
            <w:tcW w:w="3910" w:type="dxa"/>
          </w:tcPr>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ImageRecord.groovy</w:t>
            </w:r>
          </w:p>
        </w:tc>
        <w:tc>
          <w:tcPr>
            <w:tcW w:w="5666" w:type="dxa"/>
          </w:tcPr>
          <w:p w:rsidR="00A209B8"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Image Record (for whole slide images)</w:t>
            </w:r>
          </w:p>
        </w:tc>
      </w:tr>
      <w:tr w:rsidR="00A209B8" w:rsidRPr="00FA095B" w:rsidTr="005A6AC2">
        <w:trPr>
          <w:cantSplit/>
        </w:trPr>
        <w:tc>
          <w:tcPr>
            <w:tcW w:w="3910" w:type="dxa"/>
          </w:tcPr>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PhotoRecord.groovy</w:t>
            </w:r>
          </w:p>
        </w:tc>
        <w:tc>
          <w:tcPr>
            <w:tcW w:w="5666" w:type="dxa"/>
          </w:tcPr>
          <w:p w:rsidR="00A209B8"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Photo Record (for Gross Tissue preparation)</w:t>
            </w:r>
          </w:p>
        </w:tc>
      </w:tr>
      <w:tr w:rsidR="00A209B8" w:rsidRPr="00FA095B" w:rsidTr="005A6AC2">
        <w:trPr>
          <w:cantSplit/>
        </w:trPr>
        <w:tc>
          <w:tcPr>
            <w:tcW w:w="3910" w:type="dxa"/>
          </w:tcPr>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ProcessingEvent.groovy</w:t>
            </w:r>
          </w:p>
        </w:tc>
        <w:tc>
          <w:tcPr>
            <w:tcW w:w="5666" w:type="dxa"/>
          </w:tcPr>
          <w:p w:rsidR="00A209B8"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Processing event</w:t>
            </w:r>
          </w:p>
        </w:tc>
      </w:tr>
      <w:tr w:rsidR="00A209B8" w:rsidRPr="00FA095B" w:rsidTr="005A6AC2">
        <w:trPr>
          <w:cantSplit/>
        </w:trPr>
        <w:tc>
          <w:tcPr>
            <w:tcW w:w="3910" w:type="dxa"/>
          </w:tcPr>
          <w:p w:rsidR="00A209B8" w:rsidRPr="00A209B8" w:rsidRDefault="00A209B8" w:rsidP="00A209B8">
            <w:pPr>
              <w:pStyle w:val="PlainText"/>
              <w:ind w:left="180"/>
              <w:rPr>
                <w:rFonts w:asciiTheme="minorHAnsi" w:hAnsiTheme="minorHAnsi" w:cs="Courier New"/>
                <w:noProof/>
                <w:sz w:val="22"/>
                <w:szCs w:val="22"/>
              </w:rPr>
            </w:pPr>
            <w:r w:rsidRPr="00A209B8">
              <w:rPr>
                <w:rFonts w:asciiTheme="minorHAnsi" w:hAnsiTheme="minorHAnsi" w:cs="Courier New"/>
                <w:noProof/>
                <w:sz w:val="22"/>
                <w:szCs w:val="22"/>
              </w:rPr>
              <w:t>SlideRecord.groovy</w:t>
            </w:r>
          </w:p>
        </w:tc>
        <w:tc>
          <w:tcPr>
            <w:tcW w:w="5666" w:type="dxa"/>
          </w:tcPr>
          <w:p w:rsidR="00A209B8"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Slide Record</w:t>
            </w:r>
          </w:p>
        </w:tc>
      </w:tr>
      <w:tr w:rsidR="00A209B8" w:rsidRPr="00FA095B" w:rsidTr="005A6AC2">
        <w:trPr>
          <w:cantSplit/>
        </w:trPr>
        <w:tc>
          <w:tcPr>
            <w:tcW w:w="3910" w:type="dxa"/>
          </w:tcPr>
          <w:p w:rsidR="00A209B8" w:rsidRPr="00FA095B" w:rsidRDefault="00A209B8" w:rsidP="0052506E">
            <w:pPr>
              <w:pStyle w:val="PlainText"/>
              <w:ind w:left="180"/>
              <w:rPr>
                <w:rFonts w:asciiTheme="minorHAnsi" w:hAnsiTheme="minorHAnsi" w:cs="Courier New"/>
                <w:b/>
                <w:sz w:val="28"/>
                <w:szCs w:val="22"/>
              </w:rPr>
            </w:pPr>
            <w:r w:rsidRPr="00A209B8">
              <w:rPr>
                <w:rFonts w:asciiTheme="minorHAnsi" w:hAnsiTheme="minorHAnsi" w:cs="Courier New"/>
                <w:noProof/>
                <w:sz w:val="22"/>
                <w:szCs w:val="22"/>
              </w:rPr>
              <w:t>SpecimenRecord.groovy</w:t>
            </w:r>
          </w:p>
        </w:tc>
        <w:tc>
          <w:tcPr>
            <w:tcW w:w="5666" w:type="dxa"/>
          </w:tcPr>
          <w:p w:rsidR="00A209B8"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Specimen Record</w:t>
            </w:r>
          </w:p>
        </w:tc>
      </w:tr>
      <w:tr w:rsidR="001B041E" w:rsidRPr="00FA095B" w:rsidTr="005A6AC2">
        <w:trPr>
          <w:cantSplit/>
        </w:trPr>
        <w:tc>
          <w:tcPr>
            <w:tcW w:w="3910" w:type="dxa"/>
          </w:tcPr>
          <w:p w:rsidR="001B041E" w:rsidRPr="00FA095B" w:rsidRDefault="001B041E" w:rsidP="0052506E">
            <w:pPr>
              <w:pStyle w:val="PlainText"/>
              <w:ind w:left="180"/>
              <w:rPr>
                <w:rFonts w:asciiTheme="minorHAnsi" w:hAnsiTheme="minorHAnsi" w:cs="Courier New"/>
                <w:b/>
                <w:sz w:val="28"/>
                <w:szCs w:val="22"/>
              </w:rPr>
            </w:pPr>
            <w:r>
              <w:rPr>
                <w:rFonts w:asciiTheme="minorHAnsi" w:hAnsiTheme="minorHAnsi" w:cs="Courier New"/>
                <w:b/>
                <w:sz w:val="28"/>
                <w:szCs w:val="22"/>
              </w:rPr>
              <w:t>Package name</w:t>
            </w:r>
          </w:p>
        </w:tc>
        <w:tc>
          <w:tcPr>
            <w:tcW w:w="5666" w:type="dxa"/>
          </w:tcPr>
          <w:p w:rsidR="001B041E" w:rsidRPr="00FA095B" w:rsidRDefault="001B041E" w:rsidP="0052506E">
            <w:pPr>
              <w:pStyle w:val="PlainText"/>
              <w:ind w:left="191"/>
              <w:rPr>
                <w:rFonts w:asciiTheme="minorHAnsi" w:hAnsiTheme="minorHAnsi" w:cs="Courier New"/>
                <w:sz w:val="22"/>
                <w:szCs w:val="22"/>
              </w:rPr>
            </w:pPr>
          </w:p>
        </w:tc>
      </w:tr>
      <w:tr w:rsidR="001B041E" w:rsidRPr="00FA095B" w:rsidTr="005A6AC2">
        <w:trPr>
          <w:cantSplit/>
        </w:trPr>
        <w:tc>
          <w:tcPr>
            <w:tcW w:w="3910" w:type="dxa"/>
          </w:tcPr>
          <w:p w:rsidR="001B041E" w:rsidRPr="00FA095B" w:rsidRDefault="001B041E" w:rsidP="0052506E">
            <w:pPr>
              <w:pStyle w:val="PlainText"/>
              <w:ind w:left="180"/>
              <w:rPr>
                <w:rFonts w:asciiTheme="minorHAnsi" w:hAnsiTheme="minorHAnsi" w:cs="Courier New"/>
                <w:b/>
                <w:sz w:val="28"/>
                <w:szCs w:val="22"/>
              </w:rPr>
            </w:pPr>
            <w:r w:rsidRPr="001B041E">
              <w:rPr>
                <w:rFonts w:asciiTheme="minorHAnsi" w:hAnsiTheme="minorHAnsi" w:cs="Courier New"/>
                <w:noProof/>
                <w:sz w:val="22"/>
                <w:szCs w:val="22"/>
              </w:rPr>
              <w:t>nci\bbrb\cdr\forms</w:t>
            </w:r>
          </w:p>
        </w:tc>
        <w:tc>
          <w:tcPr>
            <w:tcW w:w="5666" w:type="dxa"/>
          </w:tcPr>
          <w:p w:rsidR="001B041E"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Forms package for CDR Lite</w:t>
            </w:r>
          </w:p>
        </w:tc>
      </w:tr>
      <w:tr w:rsidR="001B041E" w:rsidRPr="00FA095B" w:rsidTr="005A6AC2">
        <w:trPr>
          <w:cantSplit/>
        </w:trPr>
        <w:tc>
          <w:tcPr>
            <w:tcW w:w="3910" w:type="dxa"/>
          </w:tcPr>
          <w:p w:rsidR="001B041E" w:rsidRPr="00A209B8" w:rsidRDefault="001B041E" w:rsidP="0052506E">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tcPr>
          <w:p w:rsidR="001B041E" w:rsidRPr="00FA095B" w:rsidRDefault="001B041E" w:rsidP="0052506E">
            <w:pPr>
              <w:pStyle w:val="PlainText"/>
              <w:ind w:left="191"/>
              <w:rPr>
                <w:rFonts w:asciiTheme="minorHAnsi" w:hAnsiTheme="minorHAnsi" w:cs="Courier New"/>
                <w:sz w:val="22"/>
                <w:szCs w:val="22"/>
              </w:rPr>
            </w:pP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CancerHistory.groovy</w:t>
            </w:r>
          </w:p>
        </w:tc>
        <w:tc>
          <w:tcPr>
            <w:tcW w:w="5666" w:type="dxa"/>
          </w:tcPr>
          <w:p w:rsidR="001B041E" w:rsidRPr="00FA095B"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Cancer History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ClinicalDataEntry.groovy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Clinical Data Entry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ConsentVerification.groovy</w:t>
            </w:r>
          </w:p>
        </w:tc>
        <w:tc>
          <w:tcPr>
            <w:tcW w:w="5666" w:type="dxa"/>
          </w:tcPr>
          <w:p w:rsidR="001B041E" w:rsidRDefault="001B041E" w:rsidP="001B041E">
            <w:pPr>
              <w:pStyle w:val="PlainText"/>
              <w:ind w:left="191"/>
              <w:rPr>
                <w:rFonts w:asciiTheme="minorHAnsi" w:hAnsiTheme="minorHAnsi" w:cs="Courier New"/>
                <w:sz w:val="22"/>
                <w:szCs w:val="22"/>
              </w:rPr>
            </w:pPr>
            <w:r>
              <w:rPr>
                <w:rFonts w:asciiTheme="minorHAnsi" w:hAnsiTheme="minorHAnsi" w:cs="Courier New"/>
                <w:sz w:val="22"/>
                <w:szCs w:val="22"/>
              </w:rPr>
              <w:t>Consent Verification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Demographics.groovy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Demographics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GeneralMedicalHistory.groovy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General Medical History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HealthHistory.groovy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Health History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MedicationHistory.groovy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Medication History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ScreeningEnrollment.groovy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Screening and Enrollment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SlidePrep.groovy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Slide Prep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SlideSection.groovy</w:t>
            </w:r>
          </w:p>
        </w:tc>
        <w:tc>
          <w:tcPr>
            <w:tcW w:w="5666" w:type="dxa"/>
          </w:tcPr>
          <w:p w:rsidR="001B041E" w:rsidRDefault="001B041E" w:rsidP="001B041E">
            <w:pPr>
              <w:pStyle w:val="PlainText"/>
              <w:ind w:left="191"/>
              <w:rPr>
                <w:rFonts w:asciiTheme="minorHAnsi" w:hAnsiTheme="minorHAnsi" w:cs="Courier New"/>
                <w:sz w:val="22"/>
                <w:szCs w:val="22"/>
              </w:rPr>
            </w:pPr>
            <w:r>
              <w:rPr>
                <w:rFonts w:asciiTheme="minorHAnsi" w:hAnsiTheme="minorHAnsi" w:cs="Courier New"/>
                <w:sz w:val="22"/>
                <w:szCs w:val="22"/>
              </w:rPr>
              <w:t>Slide Sectioning and Staining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SocialHistory.groovy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Social History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SurgeryAnesthesia.groovy</w:t>
            </w:r>
          </w:p>
        </w:tc>
        <w:tc>
          <w:tcPr>
            <w:tcW w:w="5666" w:type="dxa"/>
          </w:tcPr>
          <w:p w:rsidR="001B041E" w:rsidRDefault="001B041E" w:rsidP="001B041E">
            <w:pPr>
              <w:pStyle w:val="PlainText"/>
              <w:ind w:left="191"/>
              <w:rPr>
                <w:rFonts w:asciiTheme="minorHAnsi" w:hAnsiTheme="minorHAnsi" w:cs="Courier New"/>
                <w:sz w:val="22"/>
                <w:szCs w:val="22"/>
              </w:rPr>
            </w:pPr>
            <w:r>
              <w:rPr>
                <w:rFonts w:asciiTheme="minorHAnsi" w:hAnsiTheme="minorHAnsi" w:cs="Courier New"/>
                <w:sz w:val="22"/>
                <w:szCs w:val="22"/>
              </w:rPr>
              <w:t>Surgery Anesthesia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TherapyRecord.groovy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Therapy Record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TissueGrossEvaluation.groovy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Tissue Gross Evaluation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TissueProcessEmbed.groovy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Tissue Processing and Embedding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TissueReceiptDissection.groovy</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 xml:space="preserve">Tissue </w:t>
            </w:r>
            <w:r w:rsidR="000E3D97">
              <w:rPr>
                <w:rFonts w:asciiTheme="minorHAnsi" w:hAnsiTheme="minorHAnsi" w:cs="Courier New"/>
                <w:sz w:val="22"/>
                <w:szCs w:val="22"/>
              </w:rPr>
              <w:t>Receipt</w:t>
            </w:r>
            <w:r>
              <w:rPr>
                <w:rFonts w:asciiTheme="minorHAnsi" w:hAnsiTheme="minorHAnsi" w:cs="Courier New"/>
                <w:sz w:val="22"/>
                <w:szCs w:val="22"/>
              </w:rPr>
              <w:t xml:space="preserve"> and Dissection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Pr>
                <w:rFonts w:asciiTheme="minorHAnsi" w:hAnsiTheme="minorHAnsi" w:cs="Courier New"/>
                <w:b/>
                <w:sz w:val="28"/>
                <w:szCs w:val="22"/>
              </w:rPr>
              <w:t>Package name</w:t>
            </w:r>
          </w:p>
        </w:tc>
        <w:tc>
          <w:tcPr>
            <w:tcW w:w="5666" w:type="dxa"/>
          </w:tcPr>
          <w:p w:rsidR="001B041E" w:rsidRDefault="001B041E" w:rsidP="0052506E">
            <w:pPr>
              <w:pStyle w:val="PlainText"/>
              <w:ind w:left="191"/>
              <w:rPr>
                <w:rFonts w:asciiTheme="minorHAnsi" w:hAnsiTheme="minorHAnsi" w:cs="Courier New"/>
                <w:sz w:val="22"/>
                <w:szCs w:val="22"/>
              </w:rPr>
            </w:pP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nci\bbrb\cdr\forms\blood</w:t>
            </w:r>
          </w:p>
        </w:tc>
        <w:tc>
          <w:tcPr>
            <w:tcW w:w="5666" w:type="dxa"/>
          </w:tcPr>
          <w:p w:rsidR="001B041E" w:rsidRDefault="001B041E" w:rsidP="0052506E">
            <w:pPr>
              <w:pStyle w:val="PlainText"/>
              <w:ind w:left="191"/>
              <w:rPr>
                <w:rFonts w:asciiTheme="minorHAnsi" w:hAnsiTheme="minorHAnsi" w:cs="Courier New"/>
                <w:sz w:val="22"/>
                <w:szCs w:val="22"/>
              </w:rPr>
            </w:pPr>
            <w:r>
              <w:rPr>
                <w:rFonts w:asciiTheme="minorHAnsi" w:hAnsiTheme="minorHAnsi" w:cs="Courier New"/>
                <w:sz w:val="22"/>
                <w:szCs w:val="22"/>
              </w:rPr>
              <w:t>A special package for the blood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tcPr>
          <w:p w:rsidR="001B041E" w:rsidRDefault="001B041E" w:rsidP="0052506E">
            <w:pPr>
              <w:pStyle w:val="PlainText"/>
              <w:ind w:left="191"/>
              <w:rPr>
                <w:rFonts w:asciiTheme="minorHAnsi" w:hAnsiTheme="minorHAnsi" w:cs="Courier New"/>
                <w:sz w:val="22"/>
                <w:szCs w:val="22"/>
              </w:rPr>
            </w:pP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Aliquot.groovy</w:t>
            </w:r>
          </w:p>
        </w:tc>
        <w:tc>
          <w:tcPr>
            <w:tcW w:w="5666" w:type="dxa"/>
          </w:tcPr>
          <w:p w:rsidR="001B041E" w:rsidRDefault="00CB2E26" w:rsidP="0052506E">
            <w:pPr>
              <w:pStyle w:val="PlainText"/>
              <w:ind w:left="191"/>
              <w:rPr>
                <w:rFonts w:asciiTheme="minorHAnsi" w:hAnsiTheme="minorHAnsi" w:cs="Courier New"/>
                <w:sz w:val="22"/>
                <w:szCs w:val="22"/>
              </w:rPr>
            </w:pPr>
            <w:r>
              <w:rPr>
                <w:rFonts w:asciiTheme="minorHAnsi" w:hAnsiTheme="minorHAnsi" w:cs="Courier New"/>
                <w:sz w:val="22"/>
                <w:szCs w:val="22"/>
              </w:rPr>
              <w:t>Blood Aliquots</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Blood.groovy</w:t>
            </w:r>
          </w:p>
        </w:tc>
        <w:tc>
          <w:tcPr>
            <w:tcW w:w="5666" w:type="dxa"/>
          </w:tcPr>
          <w:p w:rsidR="001B041E" w:rsidRDefault="00CB2E26" w:rsidP="0052506E">
            <w:pPr>
              <w:pStyle w:val="PlainText"/>
              <w:ind w:left="191"/>
              <w:rPr>
                <w:rFonts w:asciiTheme="minorHAnsi" w:hAnsiTheme="minorHAnsi" w:cs="Courier New"/>
                <w:sz w:val="22"/>
                <w:szCs w:val="22"/>
              </w:rPr>
            </w:pPr>
            <w:r>
              <w:rPr>
                <w:rFonts w:asciiTheme="minorHAnsi" w:hAnsiTheme="minorHAnsi" w:cs="Courier New"/>
                <w:sz w:val="22"/>
                <w:szCs w:val="22"/>
              </w:rPr>
              <w:t>The main Blood form</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CollectionTube.groovy</w:t>
            </w:r>
          </w:p>
        </w:tc>
        <w:tc>
          <w:tcPr>
            <w:tcW w:w="5666" w:type="dxa"/>
          </w:tcPr>
          <w:p w:rsidR="001B041E" w:rsidRDefault="00CB2E26" w:rsidP="0052506E">
            <w:pPr>
              <w:pStyle w:val="PlainText"/>
              <w:ind w:left="191"/>
              <w:rPr>
                <w:rFonts w:asciiTheme="minorHAnsi" w:hAnsiTheme="minorHAnsi" w:cs="Courier New"/>
                <w:sz w:val="22"/>
                <w:szCs w:val="22"/>
              </w:rPr>
            </w:pPr>
            <w:r>
              <w:rPr>
                <w:rFonts w:asciiTheme="minorHAnsi" w:hAnsiTheme="minorHAnsi" w:cs="Courier New"/>
                <w:sz w:val="22"/>
                <w:szCs w:val="22"/>
              </w:rPr>
              <w:t>Collection Tubes</w:t>
            </w:r>
          </w:p>
        </w:tc>
      </w:tr>
      <w:tr w:rsidR="001B041E" w:rsidRPr="00FA095B" w:rsidTr="005A6AC2">
        <w:trPr>
          <w:cantSplit/>
        </w:trPr>
        <w:tc>
          <w:tcPr>
            <w:tcW w:w="3910" w:type="dxa"/>
          </w:tcPr>
          <w:p w:rsidR="001B041E" w:rsidRPr="001B041E" w:rsidRDefault="001B041E" w:rsidP="001B041E">
            <w:pPr>
              <w:pStyle w:val="PlainText"/>
              <w:ind w:left="180"/>
              <w:rPr>
                <w:rFonts w:asciiTheme="minorHAnsi" w:hAnsiTheme="minorHAnsi" w:cs="Courier New"/>
                <w:noProof/>
                <w:sz w:val="22"/>
                <w:szCs w:val="22"/>
              </w:rPr>
            </w:pPr>
            <w:r w:rsidRPr="001B041E">
              <w:rPr>
                <w:rFonts w:asciiTheme="minorHAnsi" w:hAnsiTheme="minorHAnsi" w:cs="Courier New"/>
                <w:noProof/>
                <w:sz w:val="22"/>
                <w:szCs w:val="22"/>
              </w:rPr>
              <w:t>Draw.groovy</w:t>
            </w:r>
          </w:p>
        </w:tc>
        <w:tc>
          <w:tcPr>
            <w:tcW w:w="5666" w:type="dxa"/>
          </w:tcPr>
          <w:p w:rsidR="001B041E" w:rsidRDefault="00CB2E26" w:rsidP="0052506E">
            <w:pPr>
              <w:pStyle w:val="PlainText"/>
              <w:ind w:left="191"/>
              <w:rPr>
                <w:rFonts w:asciiTheme="minorHAnsi" w:hAnsiTheme="minorHAnsi" w:cs="Courier New"/>
                <w:sz w:val="22"/>
                <w:szCs w:val="22"/>
              </w:rPr>
            </w:pPr>
            <w:r>
              <w:rPr>
                <w:rFonts w:asciiTheme="minorHAnsi" w:hAnsiTheme="minorHAnsi" w:cs="Courier New"/>
                <w:sz w:val="22"/>
                <w:szCs w:val="22"/>
              </w:rPr>
              <w:t>Blood Draws</w:t>
            </w:r>
          </w:p>
        </w:tc>
      </w:tr>
      <w:tr w:rsidR="00CB2E26" w:rsidRPr="00FA095B" w:rsidTr="005A6AC2">
        <w:trPr>
          <w:cantSplit/>
        </w:trPr>
        <w:tc>
          <w:tcPr>
            <w:tcW w:w="3910" w:type="dxa"/>
          </w:tcPr>
          <w:p w:rsidR="00CB2E26" w:rsidRPr="001B041E" w:rsidRDefault="00CB2E26" w:rsidP="001B041E">
            <w:pPr>
              <w:pStyle w:val="PlainText"/>
              <w:ind w:left="180"/>
              <w:rPr>
                <w:rFonts w:asciiTheme="minorHAnsi" w:hAnsiTheme="minorHAnsi" w:cs="Courier New"/>
                <w:noProof/>
                <w:sz w:val="22"/>
                <w:szCs w:val="22"/>
              </w:rPr>
            </w:pPr>
          </w:p>
        </w:tc>
        <w:tc>
          <w:tcPr>
            <w:tcW w:w="5666" w:type="dxa"/>
          </w:tcPr>
          <w:p w:rsidR="00CB2E26" w:rsidRDefault="00CB2E26" w:rsidP="0052506E">
            <w:pPr>
              <w:pStyle w:val="PlainText"/>
              <w:ind w:left="191"/>
              <w:rPr>
                <w:rFonts w:asciiTheme="minorHAnsi" w:hAnsiTheme="minorHAnsi" w:cs="Courier New"/>
                <w:sz w:val="22"/>
                <w:szCs w:val="22"/>
              </w:rPr>
            </w:pPr>
          </w:p>
        </w:tc>
      </w:tr>
      <w:tr w:rsidR="00CB2E26" w:rsidRPr="00FA095B" w:rsidTr="005A6AC2">
        <w:trPr>
          <w:cantSplit/>
        </w:trPr>
        <w:tc>
          <w:tcPr>
            <w:tcW w:w="3910" w:type="dxa"/>
          </w:tcPr>
          <w:p w:rsidR="00CB2E26" w:rsidRPr="001B041E" w:rsidRDefault="00CB2E26" w:rsidP="001B041E">
            <w:pPr>
              <w:pStyle w:val="PlainText"/>
              <w:ind w:left="180"/>
              <w:rPr>
                <w:rFonts w:asciiTheme="minorHAnsi" w:hAnsiTheme="minorHAnsi" w:cs="Courier New"/>
                <w:noProof/>
                <w:sz w:val="22"/>
                <w:szCs w:val="22"/>
              </w:rPr>
            </w:pPr>
            <w:r>
              <w:rPr>
                <w:rFonts w:asciiTheme="minorHAnsi" w:hAnsiTheme="minorHAnsi" w:cs="Courier New"/>
                <w:b/>
                <w:sz w:val="28"/>
                <w:szCs w:val="22"/>
              </w:rPr>
              <w:t>Package name</w:t>
            </w:r>
          </w:p>
        </w:tc>
        <w:tc>
          <w:tcPr>
            <w:tcW w:w="5666" w:type="dxa"/>
          </w:tcPr>
          <w:p w:rsidR="00CB2E26" w:rsidRDefault="00CB2E26" w:rsidP="0052506E">
            <w:pPr>
              <w:pStyle w:val="PlainText"/>
              <w:ind w:left="191"/>
              <w:rPr>
                <w:rFonts w:asciiTheme="minorHAnsi" w:hAnsiTheme="minorHAnsi" w:cs="Courier New"/>
                <w:sz w:val="22"/>
                <w:szCs w:val="22"/>
              </w:rPr>
            </w:pPr>
          </w:p>
        </w:tc>
      </w:tr>
      <w:tr w:rsidR="00CB2E26" w:rsidRPr="00FA095B" w:rsidTr="005A6AC2">
        <w:trPr>
          <w:cantSplit/>
        </w:trPr>
        <w:tc>
          <w:tcPr>
            <w:tcW w:w="3910" w:type="dxa"/>
          </w:tcPr>
          <w:p w:rsidR="00CB2E26" w:rsidRPr="001B041E" w:rsidRDefault="00CB2E26" w:rsidP="001B041E">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lastRenderedPageBreak/>
              <w:t>nci\bbrb\cdr\prc</w:t>
            </w:r>
          </w:p>
        </w:tc>
        <w:tc>
          <w:tcPr>
            <w:tcW w:w="5666" w:type="dxa"/>
          </w:tcPr>
          <w:p w:rsidR="00CB2E26" w:rsidRDefault="00CB2E26" w:rsidP="0052506E">
            <w:pPr>
              <w:pStyle w:val="PlainText"/>
              <w:ind w:left="191"/>
              <w:rPr>
                <w:rFonts w:asciiTheme="minorHAnsi" w:hAnsiTheme="minorHAnsi" w:cs="Courier New"/>
                <w:sz w:val="22"/>
                <w:szCs w:val="22"/>
              </w:rPr>
            </w:pPr>
            <w:r>
              <w:rPr>
                <w:rFonts w:asciiTheme="minorHAnsi" w:hAnsiTheme="minorHAnsi" w:cs="Courier New"/>
                <w:sz w:val="22"/>
                <w:szCs w:val="22"/>
              </w:rPr>
              <w:t>PRC Reports</w:t>
            </w:r>
          </w:p>
        </w:tc>
      </w:tr>
      <w:tr w:rsidR="00CB2E26" w:rsidRPr="00FA095B" w:rsidTr="005A6AC2">
        <w:trPr>
          <w:cantSplit/>
        </w:trPr>
        <w:tc>
          <w:tcPr>
            <w:tcW w:w="3910" w:type="dxa"/>
          </w:tcPr>
          <w:p w:rsidR="00CB2E26" w:rsidRPr="001B041E" w:rsidRDefault="00CB2E26" w:rsidP="001B041E">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tcPr>
          <w:p w:rsidR="00CB2E26" w:rsidRDefault="00CB2E26" w:rsidP="0052506E">
            <w:pPr>
              <w:pStyle w:val="PlainText"/>
              <w:ind w:left="191"/>
              <w:rPr>
                <w:rFonts w:asciiTheme="minorHAnsi" w:hAnsiTheme="minorHAnsi" w:cs="Courier New"/>
                <w:sz w:val="22"/>
                <w:szCs w:val="22"/>
              </w:rPr>
            </w:pPr>
          </w:p>
        </w:tc>
      </w:tr>
      <w:tr w:rsidR="00CB2E26" w:rsidRPr="00FA095B" w:rsidTr="005A6AC2">
        <w:trPr>
          <w:cantSplit/>
        </w:trPr>
        <w:tc>
          <w:tcPr>
            <w:tcW w:w="3910" w:type="dxa"/>
          </w:tcPr>
          <w:p w:rsidR="00CB2E26" w:rsidRPr="001B041E" w:rsidRDefault="00CB2E26" w:rsidP="001B041E">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PrcReport.groovy</w:t>
            </w:r>
          </w:p>
        </w:tc>
        <w:tc>
          <w:tcPr>
            <w:tcW w:w="5666" w:type="dxa"/>
          </w:tcPr>
          <w:p w:rsidR="00CB2E26" w:rsidRDefault="00CB2E26" w:rsidP="0052506E">
            <w:pPr>
              <w:pStyle w:val="PlainText"/>
              <w:ind w:left="191"/>
              <w:rPr>
                <w:rFonts w:asciiTheme="minorHAnsi" w:hAnsiTheme="minorHAnsi" w:cs="Courier New"/>
                <w:sz w:val="22"/>
                <w:szCs w:val="22"/>
              </w:rPr>
            </w:pPr>
            <w:r>
              <w:rPr>
                <w:rFonts w:asciiTheme="minorHAnsi" w:hAnsiTheme="minorHAnsi" w:cs="Courier New"/>
                <w:sz w:val="22"/>
                <w:szCs w:val="22"/>
              </w:rPr>
              <w:t>The PRC Report form</w:t>
            </w:r>
          </w:p>
        </w:tc>
      </w:tr>
      <w:tr w:rsidR="00CB2E26" w:rsidRPr="00FA095B" w:rsidTr="005A6AC2">
        <w:trPr>
          <w:cantSplit/>
        </w:trPr>
        <w:tc>
          <w:tcPr>
            <w:tcW w:w="3910" w:type="dxa"/>
          </w:tcPr>
          <w:p w:rsidR="00CB2E26" w:rsidRPr="00CB2E26" w:rsidRDefault="00CB2E26" w:rsidP="001B041E">
            <w:pPr>
              <w:pStyle w:val="PlainText"/>
              <w:ind w:left="180"/>
              <w:rPr>
                <w:rFonts w:asciiTheme="minorHAnsi" w:hAnsiTheme="minorHAnsi" w:cs="Courier New"/>
                <w:noProof/>
                <w:sz w:val="22"/>
                <w:szCs w:val="22"/>
              </w:rPr>
            </w:pPr>
            <w:r>
              <w:rPr>
                <w:rFonts w:asciiTheme="minorHAnsi" w:hAnsiTheme="minorHAnsi" w:cs="Courier New"/>
                <w:b/>
                <w:sz w:val="28"/>
                <w:szCs w:val="22"/>
              </w:rPr>
              <w:t>Package name</w:t>
            </w:r>
          </w:p>
        </w:tc>
        <w:tc>
          <w:tcPr>
            <w:tcW w:w="5666" w:type="dxa"/>
          </w:tcPr>
          <w:p w:rsidR="00CB2E26" w:rsidRDefault="00CB2E26" w:rsidP="0052506E">
            <w:pPr>
              <w:pStyle w:val="PlainText"/>
              <w:ind w:left="191"/>
              <w:rPr>
                <w:rFonts w:asciiTheme="minorHAnsi" w:hAnsiTheme="minorHAnsi" w:cs="Courier New"/>
                <w:sz w:val="22"/>
                <w:szCs w:val="22"/>
              </w:rPr>
            </w:pP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domain\nci\bbrb\cdr\staticmembers</w:t>
            </w:r>
          </w:p>
        </w:tc>
        <w:tc>
          <w:tcPr>
            <w:tcW w:w="5666" w:type="dxa"/>
          </w:tcPr>
          <w:p w:rsidR="00CB2E26" w:rsidRDefault="00CB2E26" w:rsidP="0052506E">
            <w:pPr>
              <w:pStyle w:val="PlainText"/>
              <w:ind w:left="191"/>
              <w:rPr>
                <w:rFonts w:asciiTheme="minorHAnsi" w:hAnsiTheme="minorHAnsi" w:cs="Courier New"/>
                <w:sz w:val="22"/>
                <w:szCs w:val="22"/>
              </w:rPr>
            </w:pPr>
            <w:r>
              <w:rPr>
                <w:rFonts w:asciiTheme="minorHAnsi" w:hAnsiTheme="minorHAnsi" w:cs="Courier New"/>
                <w:sz w:val="22"/>
                <w:szCs w:val="22"/>
              </w:rPr>
              <w:t>Static members are where we store, maintain and modify “controlled vocabulary” items. These are typically, but not always, presented to the user in forms as a drop-down list. The contents can be modified in the Back Office (available only to Admins)</w:t>
            </w:r>
          </w:p>
        </w:tc>
      </w:tr>
      <w:tr w:rsidR="00CB2E26" w:rsidRPr="00FA095B" w:rsidTr="005A6AC2">
        <w:trPr>
          <w:cantSplit/>
        </w:trPr>
        <w:tc>
          <w:tcPr>
            <w:tcW w:w="3910" w:type="dxa"/>
          </w:tcPr>
          <w:p w:rsidR="00CB2E26" w:rsidRPr="00CB2E26" w:rsidRDefault="00CB2E26" w:rsidP="001B041E">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tcPr>
          <w:p w:rsidR="00CB2E26" w:rsidRDefault="00CB2E26" w:rsidP="0052506E">
            <w:pPr>
              <w:pStyle w:val="PlainText"/>
              <w:ind w:left="191"/>
              <w:rPr>
                <w:rFonts w:asciiTheme="minorHAnsi" w:hAnsiTheme="minorHAnsi" w:cs="Courier New"/>
                <w:sz w:val="22"/>
                <w:szCs w:val="22"/>
              </w:rPr>
            </w:pP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ActivityType.groovy</w:t>
            </w:r>
          </w:p>
        </w:tc>
        <w:tc>
          <w:tcPr>
            <w:tcW w:w="5666" w:type="dxa"/>
          </w:tcPr>
          <w:p w:rsidR="00CB2E26" w:rsidRDefault="00E352FD" w:rsidP="00E352FD">
            <w:pPr>
              <w:pStyle w:val="PlainText"/>
              <w:ind w:left="191"/>
              <w:rPr>
                <w:rFonts w:asciiTheme="minorHAnsi" w:hAnsiTheme="minorHAnsi" w:cs="Courier New"/>
                <w:sz w:val="22"/>
                <w:szCs w:val="22"/>
              </w:rPr>
            </w:pPr>
            <w:r>
              <w:rPr>
                <w:rFonts w:asciiTheme="minorHAnsi" w:hAnsiTheme="minorHAnsi" w:cs="Courier New"/>
                <w:sz w:val="22"/>
                <w:szCs w:val="22"/>
              </w:rPr>
              <w:t>Various Activity Types can trigger events, such as sending an Alert e-mail</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BloodAliquotType.groovy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Used for the Blood form</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BloodCollectionReason.groovy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Used for the Blood form</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BloodDrawTech.groovy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Used for the Blood form</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BloodDrawType.groovy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Used for the Blood form</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BloodTubeType.groovy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Used for the Blood form</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BSS.groovy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Static list of BSSs</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CaseAttachmentType.groovy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Attachment Types for files uploaded and attached to a Case</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CaseCollectionType.groovy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Collection Type</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CaseStatus.groovy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Case Status</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ContainerType.groovy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Container Type for Specimen collection</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Fixative.groovy</w:t>
            </w:r>
          </w:p>
        </w:tc>
        <w:tc>
          <w:tcPr>
            <w:tcW w:w="5666" w:type="dxa"/>
          </w:tcPr>
          <w:p w:rsidR="00CB2E26" w:rsidRDefault="00E352FD" w:rsidP="00E352FD">
            <w:pPr>
              <w:pStyle w:val="PlainText"/>
              <w:ind w:left="191"/>
              <w:rPr>
                <w:rFonts w:asciiTheme="minorHAnsi" w:hAnsiTheme="minorHAnsi" w:cs="Courier New"/>
                <w:sz w:val="22"/>
                <w:szCs w:val="22"/>
              </w:rPr>
            </w:pPr>
            <w:r>
              <w:rPr>
                <w:rFonts w:asciiTheme="minorHAnsi" w:hAnsiTheme="minorHAnsi" w:cs="Courier New"/>
                <w:sz w:val="22"/>
                <w:szCs w:val="22"/>
              </w:rPr>
              <w:t>Fixative for Specimen collection</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Organization.groovy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Organization. Some organizations are BSSs</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PrcAcceptability.groovy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PRC Acceptability status</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QueryStatus.groovy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Query Status for the Query Tracker</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QueryType.groovy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Query Type</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StorageTemp.groovy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Storage Temperature</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Study.groovy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Study</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TissueCategory.groovy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Tissue Category</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TissueLocation.groovy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Tissue Location</w:t>
            </w:r>
          </w:p>
        </w:tc>
      </w:tr>
      <w:tr w:rsidR="00CB2E26" w:rsidRPr="00FA095B" w:rsidTr="005A6AC2">
        <w:trPr>
          <w:cantSplit/>
        </w:trPr>
        <w:tc>
          <w:tcPr>
            <w:tcW w:w="3910" w:type="dxa"/>
          </w:tcPr>
          <w:p w:rsidR="00CB2E26" w:rsidRPr="00CB2E26" w:rsidRDefault="00CB2E26" w:rsidP="00CB2E26">
            <w:pPr>
              <w:pStyle w:val="PlainText"/>
              <w:ind w:left="180"/>
              <w:rPr>
                <w:rFonts w:asciiTheme="minorHAnsi" w:hAnsiTheme="minorHAnsi" w:cs="Courier New"/>
                <w:noProof/>
                <w:sz w:val="22"/>
                <w:szCs w:val="22"/>
              </w:rPr>
            </w:pPr>
            <w:r w:rsidRPr="00CB2E26">
              <w:rPr>
                <w:rFonts w:asciiTheme="minorHAnsi" w:hAnsiTheme="minorHAnsi" w:cs="Courier New"/>
                <w:noProof/>
                <w:sz w:val="22"/>
                <w:szCs w:val="22"/>
              </w:rPr>
              <w:t>TissueType.groovy</w:t>
            </w:r>
          </w:p>
        </w:tc>
        <w:tc>
          <w:tcPr>
            <w:tcW w:w="5666" w:type="dxa"/>
          </w:tcPr>
          <w:p w:rsidR="00CB2E26"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Tissue Type</w:t>
            </w:r>
          </w:p>
        </w:tc>
      </w:tr>
      <w:tr w:rsidR="00E352FD" w:rsidRPr="00FA095B" w:rsidTr="005A6AC2">
        <w:trPr>
          <w:cantSplit/>
        </w:trPr>
        <w:tc>
          <w:tcPr>
            <w:tcW w:w="3910" w:type="dxa"/>
          </w:tcPr>
          <w:p w:rsidR="00E352FD" w:rsidRPr="00CB2E26" w:rsidRDefault="00E352FD" w:rsidP="00CB2E26">
            <w:pPr>
              <w:pStyle w:val="PlainText"/>
              <w:ind w:left="180"/>
              <w:rPr>
                <w:rFonts w:asciiTheme="minorHAnsi" w:hAnsiTheme="minorHAnsi" w:cs="Courier New"/>
                <w:noProof/>
                <w:sz w:val="22"/>
                <w:szCs w:val="22"/>
              </w:rPr>
            </w:pPr>
            <w:r>
              <w:rPr>
                <w:rFonts w:asciiTheme="minorHAnsi" w:hAnsiTheme="minorHAnsi" w:cs="Courier New"/>
                <w:b/>
                <w:sz w:val="28"/>
                <w:szCs w:val="22"/>
              </w:rPr>
              <w:t>Package name</w:t>
            </w:r>
          </w:p>
        </w:tc>
        <w:tc>
          <w:tcPr>
            <w:tcW w:w="5666" w:type="dxa"/>
          </w:tcPr>
          <w:p w:rsidR="00E352FD" w:rsidRDefault="00E352FD" w:rsidP="0052506E">
            <w:pPr>
              <w:pStyle w:val="PlainText"/>
              <w:ind w:left="191"/>
              <w:rPr>
                <w:rFonts w:asciiTheme="minorHAnsi" w:hAnsiTheme="minorHAnsi" w:cs="Courier New"/>
                <w:sz w:val="22"/>
                <w:szCs w:val="22"/>
              </w:rPr>
            </w:pPr>
          </w:p>
        </w:tc>
      </w:tr>
      <w:tr w:rsidR="00E352FD" w:rsidRPr="00FA095B" w:rsidTr="005A6AC2">
        <w:trPr>
          <w:cantSplit/>
        </w:trPr>
        <w:tc>
          <w:tcPr>
            <w:tcW w:w="3910" w:type="dxa"/>
          </w:tcPr>
          <w:p w:rsidR="00E352FD" w:rsidRPr="00CB2E26" w:rsidRDefault="00E352FD" w:rsidP="00CB2E26">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nci\bbrb\cdr\util</w:t>
            </w:r>
          </w:p>
        </w:tc>
        <w:tc>
          <w:tcPr>
            <w:tcW w:w="5666" w:type="dxa"/>
          </w:tcPr>
          <w:p w:rsidR="00E352FD"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Utility Domain classes for CDR Lite</w:t>
            </w:r>
          </w:p>
        </w:tc>
      </w:tr>
      <w:tr w:rsidR="00E352FD" w:rsidRPr="00FA095B" w:rsidTr="005A6AC2">
        <w:trPr>
          <w:cantSplit/>
        </w:trPr>
        <w:tc>
          <w:tcPr>
            <w:tcW w:w="3910" w:type="dxa"/>
          </w:tcPr>
          <w:p w:rsidR="00E352FD" w:rsidRPr="00CB2E26" w:rsidRDefault="00E352FD" w:rsidP="00CB2E26">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tcPr>
          <w:p w:rsidR="00E352FD" w:rsidRDefault="00E352FD" w:rsidP="0052506E">
            <w:pPr>
              <w:pStyle w:val="PlainText"/>
              <w:ind w:left="191"/>
              <w:rPr>
                <w:rFonts w:asciiTheme="minorHAnsi" w:hAnsiTheme="minorHAnsi" w:cs="Courier New"/>
                <w:sz w:val="22"/>
                <w:szCs w:val="22"/>
              </w:rPr>
            </w:pPr>
          </w:p>
        </w:tc>
      </w:tr>
      <w:tr w:rsidR="00E352FD" w:rsidRPr="00FA095B" w:rsidTr="005A6AC2">
        <w:trPr>
          <w:cantSplit/>
        </w:trPr>
        <w:tc>
          <w:tcPr>
            <w:tcW w:w="3910" w:type="dxa"/>
          </w:tcPr>
          <w:p w:rsidR="00E352FD" w:rsidRPr="00CB2E26"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ActivityEvent.groovy</w:t>
            </w:r>
          </w:p>
        </w:tc>
        <w:tc>
          <w:tcPr>
            <w:tcW w:w="5666" w:type="dxa"/>
          </w:tcPr>
          <w:p w:rsidR="00E352FD"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Holds a record of Activities that Trigger Events</w:t>
            </w:r>
          </w:p>
        </w:tc>
      </w:tr>
      <w:tr w:rsidR="00E352FD" w:rsidRPr="00FA095B" w:rsidTr="005A6AC2">
        <w:trPr>
          <w:cantSplit/>
        </w:trPr>
        <w:tc>
          <w:tcPr>
            <w:tcW w:w="3910" w:type="dxa"/>
          </w:tcPr>
          <w:p w:rsidR="00E352FD" w:rsidRPr="00CB2E26"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lastRenderedPageBreak/>
              <w:t>AppSetting.groovy</w:t>
            </w:r>
          </w:p>
        </w:tc>
        <w:tc>
          <w:tcPr>
            <w:tcW w:w="5666" w:type="dxa"/>
          </w:tcPr>
          <w:p w:rsidR="00E352FD"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Dynamic Application Settings that contain eg: the Login Bulletin message to display, lists of users who can receive e-mail event notifications, etc.</w:t>
            </w: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FileUpload.groovy</w:t>
            </w:r>
          </w:p>
        </w:tc>
        <w:tc>
          <w:tcPr>
            <w:tcW w:w="5666" w:type="dxa"/>
          </w:tcPr>
          <w:p w:rsidR="00E352FD"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Files uploaded and their path on the server</w:t>
            </w: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UserLogin.groovy</w:t>
            </w:r>
          </w:p>
        </w:tc>
        <w:tc>
          <w:tcPr>
            <w:tcW w:w="5666" w:type="dxa"/>
          </w:tcPr>
          <w:p w:rsidR="00E352FD"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Record of Users logged in and login history.</w:t>
            </w: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Pr>
                <w:rFonts w:asciiTheme="minorHAnsi" w:hAnsiTheme="minorHAnsi" w:cs="Courier New"/>
                <w:b/>
                <w:sz w:val="28"/>
                <w:szCs w:val="22"/>
              </w:rPr>
              <w:t>Package name</w:t>
            </w:r>
          </w:p>
        </w:tc>
        <w:tc>
          <w:tcPr>
            <w:tcW w:w="5666" w:type="dxa"/>
          </w:tcPr>
          <w:p w:rsidR="00E352FD" w:rsidRDefault="00E352FD" w:rsidP="0052506E">
            <w:pPr>
              <w:pStyle w:val="PlainText"/>
              <w:ind w:left="191"/>
              <w:rPr>
                <w:rFonts w:asciiTheme="minorHAnsi" w:hAnsiTheme="minorHAnsi" w:cs="Courier New"/>
                <w:sz w:val="22"/>
                <w:szCs w:val="22"/>
              </w:rPr>
            </w:pP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nci\bbrb\cdr\util\querytracker</w:t>
            </w:r>
          </w:p>
        </w:tc>
        <w:tc>
          <w:tcPr>
            <w:tcW w:w="5666" w:type="dxa"/>
          </w:tcPr>
          <w:p w:rsidR="00E352FD" w:rsidRDefault="00E352FD" w:rsidP="0052506E">
            <w:pPr>
              <w:pStyle w:val="PlainText"/>
              <w:ind w:left="191"/>
              <w:rPr>
                <w:rFonts w:asciiTheme="minorHAnsi" w:hAnsiTheme="minorHAnsi" w:cs="Courier New"/>
                <w:sz w:val="22"/>
                <w:szCs w:val="22"/>
              </w:rPr>
            </w:pP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FA095B">
              <w:rPr>
                <w:rFonts w:asciiTheme="minorHAnsi" w:hAnsiTheme="minorHAnsi" w:cs="Courier New"/>
                <w:b/>
                <w:sz w:val="28"/>
                <w:szCs w:val="22"/>
              </w:rPr>
              <w:t>Domain Class</w:t>
            </w:r>
            <w:r w:rsidR="00E52913">
              <w:rPr>
                <w:rFonts w:asciiTheme="minorHAnsi" w:hAnsiTheme="minorHAnsi" w:cs="Courier New"/>
                <w:b/>
                <w:sz w:val="28"/>
                <w:szCs w:val="22"/>
              </w:rPr>
              <w:t>es</w:t>
            </w:r>
          </w:p>
        </w:tc>
        <w:tc>
          <w:tcPr>
            <w:tcW w:w="5666" w:type="dxa"/>
          </w:tcPr>
          <w:p w:rsidR="00E352FD" w:rsidRDefault="00E352FD" w:rsidP="0052506E">
            <w:pPr>
              <w:pStyle w:val="PlainText"/>
              <w:ind w:left="191"/>
              <w:rPr>
                <w:rFonts w:asciiTheme="minorHAnsi" w:hAnsiTheme="minorHAnsi" w:cs="Courier New"/>
                <w:sz w:val="22"/>
                <w:szCs w:val="22"/>
              </w:rPr>
            </w:pP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Deviation.groovy</w:t>
            </w:r>
          </w:p>
        </w:tc>
        <w:tc>
          <w:tcPr>
            <w:tcW w:w="5666" w:type="dxa"/>
          </w:tcPr>
          <w:p w:rsidR="00E352FD" w:rsidRDefault="00E352FD" w:rsidP="0052506E">
            <w:pPr>
              <w:pStyle w:val="PlainText"/>
              <w:ind w:left="191"/>
              <w:rPr>
                <w:rFonts w:asciiTheme="minorHAnsi" w:hAnsiTheme="minorHAnsi" w:cs="Courier New"/>
                <w:sz w:val="22"/>
                <w:szCs w:val="22"/>
              </w:rPr>
            </w:pPr>
            <w:r>
              <w:rPr>
                <w:rFonts w:asciiTheme="minorHAnsi" w:hAnsiTheme="minorHAnsi" w:cs="Courier New"/>
                <w:sz w:val="22"/>
                <w:szCs w:val="22"/>
              </w:rPr>
              <w:t>Used to record deviations from approved SOPs</w:t>
            </w: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Memo.groovy</w:t>
            </w:r>
          </w:p>
        </w:tc>
        <w:tc>
          <w:tcPr>
            <w:tcW w:w="5666" w:type="dxa"/>
          </w:tcPr>
          <w:p w:rsidR="00E352FD" w:rsidRDefault="0052506E" w:rsidP="0052506E">
            <w:pPr>
              <w:pStyle w:val="PlainText"/>
              <w:ind w:left="191"/>
              <w:rPr>
                <w:rFonts w:asciiTheme="minorHAnsi" w:hAnsiTheme="minorHAnsi" w:cs="Courier New"/>
                <w:sz w:val="22"/>
                <w:szCs w:val="22"/>
              </w:rPr>
            </w:pPr>
            <w:r>
              <w:rPr>
                <w:rFonts w:asciiTheme="minorHAnsi" w:hAnsiTheme="minorHAnsi" w:cs="Courier New"/>
                <w:sz w:val="22"/>
                <w:szCs w:val="22"/>
              </w:rPr>
              <w:t>Memos attached to a case record approved changes</w:t>
            </w: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Query.groovy</w:t>
            </w:r>
          </w:p>
        </w:tc>
        <w:tc>
          <w:tcPr>
            <w:tcW w:w="5666" w:type="dxa"/>
          </w:tcPr>
          <w:p w:rsidR="00E352FD" w:rsidRDefault="0052506E" w:rsidP="0052506E">
            <w:pPr>
              <w:pStyle w:val="PlainText"/>
              <w:ind w:left="191"/>
              <w:rPr>
                <w:rFonts w:asciiTheme="minorHAnsi" w:hAnsiTheme="minorHAnsi" w:cs="Courier New"/>
                <w:sz w:val="22"/>
                <w:szCs w:val="22"/>
              </w:rPr>
            </w:pPr>
            <w:r>
              <w:rPr>
                <w:rFonts w:asciiTheme="minorHAnsi" w:hAnsiTheme="minorHAnsi" w:cs="Courier New"/>
                <w:sz w:val="22"/>
                <w:szCs w:val="22"/>
              </w:rPr>
              <w:t>Query records of data management activities resolving data discrepancy issues</w:t>
            </w: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QueryAttachment.groovy</w:t>
            </w:r>
          </w:p>
        </w:tc>
        <w:tc>
          <w:tcPr>
            <w:tcW w:w="5666" w:type="dxa"/>
          </w:tcPr>
          <w:p w:rsidR="00E352FD" w:rsidRDefault="0052506E" w:rsidP="0052506E">
            <w:pPr>
              <w:pStyle w:val="PlainText"/>
              <w:ind w:left="191"/>
              <w:rPr>
                <w:rFonts w:asciiTheme="minorHAnsi" w:hAnsiTheme="minorHAnsi" w:cs="Courier New"/>
                <w:sz w:val="22"/>
                <w:szCs w:val="22"/>
              </w:rPr>
            </w:pPr>
            <w:r>
              <w:rPr>
                <w:rFonts w:asciiTheme="minorHAnsi" w:hAnsiTheme="minorHAnsi" w:cs="Courier New"/>
                <w:sz w:val="22"/>
                <w:szCs w:val="22"/>
              </w:rPr>
              <w:t>File attachments to a query</w:t>
            </w:r>
          </w:p>
        </w:tc>
      </w:tr>
      <w:tr w:rsidR="00E352FD" w:rsidRPr="00FA095B" w:rsidTr="005A6AC2">
        <w:trPr>
          <w:cantSplit/>
        </w:trPr>
        <w:tc>
          <w:tcPr>
            <w:tcW w:w="3910" w:type="dxa"/>
          </w:tcPr>
          <w:p w:rsidR="00E352FD" w:rsidRPr="00E352FD" w:rsidRDefault="00E352FD" w:rsidP="00E352FD">
            <w:pPr>
              <w:pStyle w:val="PlainText"/>
              <w:ind w:left="180"/>
              <w:rPr>
                <w:rFonts w:asciiTheme="minorHAnsi" w:hAnsiTheme="minorHAnsi" w:cs="Courier New"/>
                <w:noProof/>
                <w:sz w:val="22"/>
                <w:szCs w:val="22"/>
              </w:rPr>
            </w:pPr>
            <w:r w:rsidRPr="00E352FD">
              <w:rPr>
                <w:rFonts w:asciiTheme="minorHAnsi" w:hAnsiTheme="minorHAnsi" w:cs="Courier New"/>
                <w:noProof/>
                <w:sz w:val="22"/>
                <w:szCs w:val="22"/>
              </w:rPr>
              <w:t>QueryResponse.groovy</w:t>
            </w:r>
          </w:p>
        </w:tc>
        <w:tc>
          <w:tcPr>
            <w:tcW w:w="5666" w:type="dxa"/>
          </w:tcPr>
          <w:p w:rsidR="00E352FD" w:rsidRDefault="0052506E" w:rsidP="0052506E">
            <w:pPr>
              <w:pStyle w:val="PlainText"/>
              <w:ind w:left="191"/>
              <w:rPr>
                <w:rFonts w:asciiTheme="minorHAnsi" w:hAnsiTheme="minorHAnsi" w:cs="Courier New"/>
                <w:sz w:val="22"/>
                <w:szCs w:val="22"/>
              </w:rPr>
            </w:pPr>
            <w:r>
              <w:rPr>
                <w:rFonts w:asciiTheme="minorHAnsi" w:hAnsiTheme="minorHAnsi" w:cs="Courier New"/>
                <w:sz w:val="22"/>
                <w:szCs w:val="22"/>
              </w:rPr>
              <w:t>BSS Responses to Queries</w:t>
            </w:r>
          </w:p>
        </w:tc>
      </w:tr>
    </w:tbl>
    <w:p w:rsidR="004F12F1" w:rsidRDefault="004F12F1" w:rsidP="00A209B8"/>
    <w:p w:rsidR="00506952" w:rsidRDefault="00506952" w:rsidP="00321F74">
      <w:pPr>
        <w:pStyle w:val="BodyText"/>
      </w:pPr>
      <w:r>
        <w:t xml:space="preserve">The </w:t>
      </w:r>
      <w:r w:rsidR="00BA69BE">
        <w:t>CDR-</w:t>
      </w:r>
      <w:r w:rsidR="0038107B">
        <w:t>Lite</w:t>
      </w:r>
      <w:r>
        <w:t xml:space="preserve"> Grails solution implements a Spring Model View Controller (Spring MVC) web application framework. Spring MVC is an extensible MVC making it perfect for Grails. The Grails servlet extends Spring's </w:t>
      </w:r>
      <w:hyperlink r:id="rId20" w:history="1">
        <w:r>
          <w:rPr>
            <w:rStyle w:val="Hyperlink"/>
          </w:rPr>
          <w:t>DispatcherServlet</w:t>
        </w:r>
      </w:hyperlink>
      <w:r>
        <w:t xml:space="preserve"> to bootstrap the Grails environment, there is then a single Spring MVC controller called </w:t>
      </w:r>
      <w:hyperlink r:id="rId21" w:history="1">
        <w:r>
          <w:rPr>
            <w:rStyle w:val="Hyperlink"/>
          </w:rPr>
          <w:t>org.codehaus.groovy.grails.web.servlet.mvc.SimpleGrailsController</w:t>
        </w:r>
      </w:hyperlink>
      <w:r>
        <w:t xml:space="preserve"> that handles all Grails controller requests.</w:t>
      </w:r>
    </w:p>
    <w:p w:rsidR="00506952" w:rsidRDefault="00506952" w:rsidP="009A54B7">
      <w:pPr>
        <w:pStyle w:val="paragraph"/>
      </w:pPr>
      <w:r>
        <w:t xml:space="preserve">The SimpleGrailsController delegates to a class called </w:t>
      </w:r>
      <w:hyperlink r:id="rId22" w:history="1">
        <w:r>
          <w:rPr>
            <w:rStyle w:val="Hyperlink"/>
          </w:rPr>
          <w:t>org.codehaus.groovy.grails.web.servlet.mvc.SimpleGrailsControllerHelper</w:t>
        </w:r>
      </w:hyperlink>
      <w:r>
        <w:t xml:space="preserve"> that actually handles the request. This class breaks the handling of the request down into a number of steps. The entry point for the class is the handleUri method which: </w:t>
      </w:r>
    </w:p>
    <w:p w:rsidR="00506952" w:rsidRDefault="00506952" w:rsidP="00506952">
      <w:pPr>
        <w:numPr>
          <w:ilvl w:val="0"/>
          <w:numId w:val="30"/>
        </w:numPr>
        <w:tabs>
          <w:tab w:val="clear" w:pos="720"/>
          <w:tab w:val="num" w:pos="1296"/>
        </w:tabs>
        <w:spacing w:before="100" w:beforeAutospacing="1" w:after="100" w:afterAutospacing="1"/>
        <w:ind w:left="1296"/>
      </w:pPr>
      <w:r>
        <w:t>Parses the URI into its components (controller name, action name, id etc.)</w:t>
      </w:r>
    </w:p>
    <w:p w:rsidR="00506952" w:rsidRDefault="00506952" w:rsidP="00506952">
      <w:pPr>
        <w:numPr>
          <w:ilvl w:val="0"/>
          <w:numId w:val="30"/>
        </w:numPr>
        <w:tabs>
          <w:tab w:val="clear" w:pos="720"/>
          <w:tab w:val="num" w:pos="1296"/>
        </w:tabs>
        <w:spacing w:before="100" w:beforeAutospacing="1" w:after="100" w:afterAutospacing="1"/>
        <w:ind w:left="1296"/>
      </w:pPr>
      <w:r>
        <w:t>Looks up a GrailsControllerClass instance for the URI</w:t>
      </w:r>
      <w:r w:rsidR="00E8761B">
        <w:t xml:space="preserve"> (see </w:t>
      </w:r>
      <w:r w:rsidR="00E8761B">
        <w:fldChar w:fldCharType="begin"/>
      </w:r>
      <w:r w:rsidR="00E8761B">
        <w:instrText xml:space="preserve"> REF _Ref435108131 \h </w:instrText>
      </w:r>
      <w:r w:rsidR="00E8761B">
        <w:fldChar w:fldCharType="separate"/>
      </w:r>
      <w:r w:rsidR="001F2882" w:rsidRPr="009A54B7">
        <w:t xml:space="preserve">Table </w:t>
      </w:r>
      <w:r w:rsidR="001F2882">
        <w:rPr>
          <w:noProof/>
        </w:rPr>
        <w:t>2</w:t>
      </w:r>
      <w:r w:rsidR="00E8761B">
        <w:fldChar w:fldCharType="end"/>
      </w:r>
      <w:r w:rsidR="00E8761B">
        <w:t>)</w:t>
      </w:r>
    </w:p>
    <w:p w:rsidR="00506952" w:rsidRDefault="00506952" w:rsidP="00506952">
      <w:pPr>
        <w:numPr>
          <w:ilvl w:val="0"/>
          <w:numId w:val="30"/>
        </w:numPr>
        <w:tabs>
          <w:tab w:val="clear" w:pos="720"/>
          <w:tab w:val="num" w:pos="1296"/>
        </w:tabs>
        <w:spacing w:before="100" w:beforeAutospacing="1" w:after="100" w:afterAutospacing="1"/>
        <w:ind w:left="1296"/>
      </w:pPr>
      <w:r>
        <w:t>Creates a new Grails controller instance</w:t>
      </w:r>
    </w:p>
    <w:p w:rsidR="00506952" w:rsidRDefault="00506952" w:rsidP="00506952">
      <w:pPr>
        <w:numPr>
          <w:ilvl w:val="0"/>
          <w:numId w:val="30"/>
        </w:numPr>
        <w:tabs>
          <w:tab w:val="clear" w:pos="720"/>
          <w:tab w:val="num" w:pos="1296"/>
        </w:tabs>
        <w:spacing w:before="100" w:beforeAutospacing="1" w:after="100" w:afterAutospacing="1"/>
        <w:ind w:left="1296"/>
      </w:pPr>
      <w:r>
        <w:t>Configures the controller instance's dynamic methods and properties</w:t>
      </w:r>
    </w:p>
    <w:p w:rsidR="00506952" w:rsidRDefault="00506952" w:rsidP="00506952">
      <w:pPr>
        <w:numPr>
          <w:ilvl w:val="0"/>
          <w:numId w:val="30"/>
        </w:numPr>
        <w:tabs>
          <w:tab w:val="clear" w:pos="720"/>
          <w:tab w:val="num" w:pos="1296"/>
        </w:tabs>
        <w:spacing w:before="100" w:beforeAutospacing="1" w:after="100" w:afterAutospacing="1"/>
        <w:ind w:left="1296"/>
      </w:pPr>
      <w:r>
        <w:t>Retrieves a scaffolder if scaffolding is enabled for the controller</w:t>
      </w:r>
    </w:p>
    <w:p w:rsidR="00506952" w:rsidRDefault="00506952" w:rsidP="00506952">
      <w:pPr>
        <w:numPr>
          <w:ilvl w:val="0"/>
          <w:numId w:val="30"/>
        </w:numPr>
        <w:tabs>
          <w:tab w:val="clear" w:pos="720"/>
          <w:tab w:val="num" w:pos="1296"/>
        </w:tabs>
        <w:spacing w:before="100" w:beforeAutospacing="1" w:after="100" w:afterAutospacing="1"/>
        <w:ind w:left="1296"/>
      </w:pPr>
      <w:r>
        <w:t>Gets a reference to the closure action to execute for the URI</w:t>
      </w:r>
    </w:p>
    <w:p w:rsidR="00506952" w:rsidRDefault="00506952" w:rsidP="00506952">
      <w:pPr>
        <w:numPr>
          <w:ilvl w:val="0"/>
          <w:numId w:val="30"/>
        </w:numPr>
        <w:tabs>
          <w:tab w:val="clear" w:pos="720"/>
          <w:tab w:val="num" w:pos="1296"/>
        </w:tabs>
        <w:spacing w:before="100" w:beforeAutospacing="1" w:after="100" w:afterAutospacing="1"/>
        <w:ind w:left="1296"/>
      </w:pPr>
      <w:r>
        <w:t>Increments flash scope moving it on to its next state</w:t>
      </w:r>
    </w:p>
    <w:p w:rsidR="00506952" w:rsidRDefault="00506952" w:rsidP="00506952">
      <w:pPr>
        <w:numPr>
          <w:ilvl w:val="0"/>
          <w:numId w:val="30"/>
        </w:numPr>
        <w:tabs>
          <w:tab w:val="clear" w:pos="720"/>
          <w:tab w:val="num" w:pos="1296"/>
        </w:tabs>
        <w:spacing w:before="100" w:beforeAutospacing="1" w:after="100" w:afterAutospacing="1"/>
        <w:ind w:left="1296"/>
      </w:pPr>
      <w:r>
        <w:t>Gets the view name for the URI</w:t>
      </w:r>
    </w:p>
    <w:p w:rsidR="00506952" w:rsidRDefault="00506952" w:rsidP="00506952">
      <w:pPr>
        <w:numPr>
          <w:ilvl w:val="0"/>
          <w:numId w:val="30"/>
        </w:numPr>
        <w:tabs>
          <w:tab w:val="clear" w:pos="720"/>
          <w:tab w:val="num" w:pos="1296"/>
        </w:tabs>
        <w:spacing w:before="100" w:beforeAutospacing="1" w:after="100" w:afterAutospacing="1"/>
        <w:ind w:left="1296"/>
      </w:pPr>
      <w:r>
        <w:t>Executes any</w:t>
      </w:r>
      <w:r w:rsidR="00056BA7">
        <w:t xml:space="preserve"> interceptors</w:t>
      </w:r>
      <w:r w:rsidR="00351BAF">
        <w:t xml:space="preserve"> that have been</w:t>
      </w:r>
      <w:r>
        <w:t xml:space="preserve"> registered</w:t>
      </w:r>
      <w:r w:rsidR="00351BAF">
        <w:t xml:space="preserve"> (eg: Spring Security)</w:t>
      </w:r>
    </w:p>
    <w:p w:rsidR="00506952" w:rsidRDefault="00506952" w:rsidP="00506952">
      <w:pPr>
        <w:numPr>
          <w:ilvl w:val="0"/>
          <w:numId w:val="30"/>
        </w:numPr>
        <w:tabs>
          <w:tab w:val="clear" w:pos="720"/>
          <w:tab w:val="num" w:pos="1296"/>
        </w:tabs>
        <w:spacing w:before="100" w:beforeAutospacing="1" w:after="100" w:afterAutospacing="1"/>
        <w:ind w:left="1296"/>
      </w:pPr>
      <w:r>
        <w:t xml:space="preserve">Executes the closure that is the controller action if the </w:t>
      </w:r>
      <w:r w:rsidR="00351BAF">
        <w:t>“</w:t>
      </w:r>
      <w:r>
        <w:t>before</w:t>
      </w:r>
      <w:r w:rsidR="00351BAF">
        <w:t>”</w:t>
      </w:r>
      <w:r>
        <w:t xml:space="preserve"> interceptor didn't return false</w:t>
      </w:r>
    </w:p>
    <w:p w:rsidR="00506952" w:rsidRDefault="00506952" w:rsidP="00506952">
      <w:pPr>
        <w:numPr>
          <w:ilvl w:val="0"/>
          <w:numId w:val="30"/>
        </w:numPr>
        <w:tabs>
          <w:tab w:val="clear" w:pos="720"/>
          <w:tab w:val="num" w:pos="1296"/>
        </w:tabs>
        <w:spacing w:before="100" w:beforeAutospacing="1" w:after="100" w:afterAutospacing="1"/>
        <w:ind w:left="1296"/>
      </w:pPr>
      <w:r>
        <w:t>Creates a Spring MVC ModelAndView instance from the view name and the model returned by the closure action</w:t>
      </w:r>
    </w:p>
    <w:p w:rsidR="00506952" w:rsidRDefault="00506952" w:rsidP="00506952">
      <w:pPr>
        <w:numPr>
          <w:ilvl w:val="0"/>
          <w:numId w:val="30"/>
        </w:numPr>
        <w:tabs>
          <w:tab w:val="clear" w:pos="720"/>
          <w:tab w:val="num" w:pos="1296"/>
        </w:tabs>
        <w:spacing w:before="100" w:beforeAutospacing="1" w:after="100" w:afterAutospacing="1"/>
        <w:ind w:left="1296"/>
      </w:pPr>
      <w:r>
        <w:t xml:space="preserve">Executes any </w:t>
      </w:r>
      <w:r w:rsidR="00351BAF">
        <w:t>“</w:t>
      </w:r>
      <w:r>
        <w:t>after</w:t>
      </w:r>
      <w:r w:rsidR="00351BAF">
        <w:t>”</w:t>
      </w:r>
      <w:r>
        <w:t xml:space="preserve"> interceptors registered</w:t>
      </w:r>
      <w:r w:rsidR="00351BAF">
        <w:t>,</w:t>
      </w:r>
      <w:r>
        <w:t xml:space="preserve"> passing </w:t>
      </w:r>
      <w:r w:rsidR="00351BAF">
        <w:t xml:space="preserve">the </w:t>
      </w:r>
      <w:r>
        <w:t>returned model</w:t>
      </w:r>
      <w:r w:rsidR="00351BAF">
        <w:t xml:space="preserve"> to the interceptor</w:t>
      </w:r>
    </w:p>
    <w:p w:rsidR="00506952" w:rsidRDefault="00506952" w:rsidP="00506952">
      <w:pPr>
        <w:numPr>
          <w:ilvl w:val="0"/>
          <w:numId w:val="30"/>
        </w:numPr>
        <w:tabs>
          <w:tab w:val="clear" w:pos="720"/>
          <w:tab w:val="num" w:pos="1296"/>
        </w:tabs>
        <w:spacing w:before="100" w:beforeAutospacing="1" w:after="100" w:afterAutospacing="1"/>
        <w:ind w:left="1296"/>
      </w:pPr>
      <w:r>
        <w:t>Returns the Spring MVC ModelAndView instance</w:t>
      </w:r>
    </w:p>
    <w:p w:rsidR="00F10EC7" w:rsidRDefault="00302877" w:rsidP="00F10EC7">
      <w:pPr>
        <w:keepNext/>
        <w:spacing w:before="100" w:beforeAutospacing="1" w:after="100" w:afterAutospacing="1"/>
        <w:jc w:val="center"/>
      </w:pPr>
      <w:r w:rsidRPr="00302877">
        <w:lastRenderedPageBreak/>
        <w:t xml:space="preserve"> </w:t>
      </w:r>
      <w:r w:rsidRPr="00302877">
        <w:rPr>
          <w:noProof/>
        </w:rPr>
        <w:drawing>
          <wp:inline distT="0" distB="0" distL="0" distR="0" wp14:anchorId="23B4EAFD" wp14:editId="6EA7A288">
            <wp:extent cx="4991100" cy="43148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91100" cy="4314825"/>
                    </a:xfrm>
                    <a:prstGeom prst="rect">
                      <a:avLst/>
                    </a:prstGeom>
                    <a:noFill/>
                    <a:ln>
                      <a:noFill/>
                    </a:ln>
                  </pic:spPr>
                </pic:pic>
              </a:graphicData>
            </a:graphic>
          </wp:inline>
        </w:drawing>
      </w:r>
    </w:p>
    <w:p w:rsidR="00F04AC8" w:rsidRPr="002A3533" w:rsidRDefault="00F10EC7" w:rsidP="008B4263">
      <w:pPr>
        <w:pStyle w:val="Caption"/>
      </w:pPr>
      <w:bookmarkStart w:id="91" w:name="_Ref435193468"/>
      <w:bookmarkStart w:id="92" w:name="_Toc445989328"/>
      <w:r w:rsidRPr="00ED6CDC">
        <w:t xml:space="preserve">Figure </w:t>
      </w:r>
      <w:r w:rsidRPr="003E2FB5">
        <w:fldChar w:fldCharType="begin"/>
      </w:r>
      <w:r w:rsidRPr="00ED6CDC">
        <w:instrText xml:space="preserve"> SEQ Figure \* ARABIC </w:instrText>
      </w:r>
      <w:r w:rsidRPr="003E2FB5">
        <w:fldChar w:fldCharType="separate"/>
      </w:r>
      <w:r w:rsidR="001F2882">
        <w:t>4</w:t>
      </w:r>
      <w:r w:rsidRPr="003E2FB5">
        <w:fldChar w:fldCharType="end"/>
      </w:r>
      <w:bookmarkEnd w:id="91"/>
      <w:r w:rsidRPr="00ED6CDC">
        <w:t>- Grails framework in context of Spring MVC</w:t>
      </w:r>
      <w:bookmarkEnd w:id="92"/>
    </w:p>
    <w:p w:rsidR="00166967" w:rsidRDefault="00BA69BE" w:rsidP="008B4263">
      <w:pPr>
        <w:spacing w:before="100" w:beforeAutospacing="1" w:after="100" w:afterAutospacing="1"/>
        <w:rPr>
          <w:rStyle w:val="Hyperlink"/>
          <w:color w:val="auto"/>
          <w:u w:val="none"/>
        </w:rPr>
      </w:pPr>
      <w:r>
        <w:rPr>
          <w:rStyle w:val="Hyperlink"/>
          <w:color w:val="auto"/>
          <w:u w:val="none"/>
        </w:rPr>
        <w:t>CDR-</w:t>
      </w:r>
      <w:r w:rsidR="0038107B">
        <w:rPr>
          <w:rStyle w:val="Hyperlink"/>
          <w:color w:val="auto"/>
          <w:u w:val="none"/>
        </w:rPr>
        <w:t>Lite</w:t>
      </w:r>
      <w:r w:rsidR="008B4263" w:rsidRPr="00BC159C">
        <w:rPr>
          <w:rStyle w:val="Hyperlink"/>
          <w:color w:val="auto"/>
          <w:u w:val="none"/>
        </w:rPr>
        <w:t xml:space="preserve"> Grails </w:t>
      </w:r>
      <w:r w:rsidR="00660B9B">
        <w:rPr>
          <w:rStyle w:val="Hyperlink"/>
          <w:color w:val="auto"/>
          <w:u w:val="none"/>
        </w:rPr>
        <w:t xml:space="preserve">is implemented as </w:t>
      </w:r>
      <w:r w:rsidR="008B4263" w:rsidRPr="00BC159C">
        <w:rPr>
          <w:rStyle w:val="Hyperlink"/>
          <w:color w:val="auto"/>
          <w:u w:val="none"/>
        </w:rPr>
        <w:t>a standard Grails 2.</w:t>
      </w:r>
      <w:r w:rsidR="00D744A6">
        <w:rPr>
          <w:rStyle w:val="Hyperlink"/>
          <w:color w:val="auto"/>
          <w:u w:val="none"/>
        </w:rPr>
        <w:t>4</w:t>
      </w:r>
      <w:r w:rsidR="008B4263" w:rsidRPr="00BC159C">
        <w:rPr>
          <w:rStyle w:val="Hyperlink"/>
          <w:color w:val="auto"/>
          <w:u w:val="none"/>
        </w:rPr>
        <w:t>.4 project.</w:t>
      </w:r>
      <w:r w:rsidR="008B4263">
        <w:rPr>
          <w:rStyle w:val="Hyperlink"/>
          <w:color w:val="auto"/>
          <w:u w:val="none"/>
        </w:rPr>
        <w:t xml:space="preserve"> </w:t>
      </w:r>
      <w:r>
        <w:rPr>
          <w:rStyle w:val="Hyperlink"/>
          <w:color w:val="auto"/>
          <w:u w:val="none"/>
        </w:rPr>
        <w:t>CDR-</w:t>
      </w:r>
      <w:r w:rsidR="00D744A6">
        <w:rPr>
          <w:rStyle w:val="Hyperlink"/>
          <w:color w:val="auto"/>
          <w:u w:val="none"/>
        </w:rPr>
        <w:t>Lite</w:t>
      </w:r>
      <w:r w:rsidR="00100A17">
        <w:rPr>
          <w:rStyle w:val="Hyperlink"/>
          <w:color w:val="auto"/>
          <w:u w:val="none"/>
        </w:rPr>
        <w:t xml:space="preserve"> forms</w:t>
      </w:r>
      <w:r w:rsidR="008B4263">
        <w:rPr>
          <w:rStyle w:val="Hyperlink"/>
          <w:color w:val="auto"/>
          <w:u w:val="none"/>
        </w:rPr>
        <w:t xml:space="preserve"> are implemented as GSPs; Data records and static members are Grails Domain Classes (see </w:t>
      </w:r>
      <w:r w:rsidR="008B4263">
        <w:rPr>
          <w:rStyle w:val="Hyperlink"/>
          <w:color w:val="auto"/>
          <w:u w:val="none"/>
        </w:rPr>
        <w:fldChar w:fldCharType="begin"/>
      </w:r>
      <w:r w:rsidR="008B4263">
        <w:rPr>
          <w:rStyle w:val="Hyperlink"/>
          <w:color w:val="auto"/>
          <w:u w:val="none"/>
        </w:rPr>
        <w:instrText xml:space="preserve"> REF _Ref434586940 \h </w:instrText>
      </w:r>
      <w:r w:rsidR="008B4263">
        <w:rPr>
          <w:rStyle w:val="Hyperlink"/>
          <w:color w:val="auto"/>
          <w:u w:val="none"/>
        </w:rPr>
      </w:r>
      <w:r w:rsidR="008B4263">
        <w:rPr>
          <w:rStyle w:val="Hyperlink"/>
          <w:color w:val="auto"/>
          <w:u w:val="none"/>
        </w:rPr>
        <w:fldChar w:fldCharType="separate"/>
      </w:r>
      <w:r w:rsidR="001F2882" w:rsidRPr="000F020E">
        <w:t xml:space="preserve">Table </w:t>
      </w:r>
      <w:r w:rsidR="001F2882">
        <w:rPr>
          <w:noProof/>
        </w:rPr>
        <w:t>1</w:t>
      </w:r>
      <w:r w:rsidR="008B4263">
        <w:rPr>
          <w:rStyle w:val="Hyperlink"/>
          <w:color w:val="auto"/>
          <w:u w:val="none"/>
        </w:rPr>
        <w:fldChar w:fldCharType="end"/>
      </w:r>
      <w:r w:rsidR="008B4263">
        <w:rPr>
          <w:rStyle w:val="Hyperlink"/>
          <w:color w:val="auto"/>
          <w:u w:val="none"/>
        </w:rPr>
        <w:t xml:space="preserve">); XML interfaces </w:t>
      </w:r>
      <w:r w:rsidR="003068E1">
        <w:rPr>
          <w:rStyle w:val="Hyperlink"/>
          <w:color w:val="auto"/>
          <w:u w:val="none"/>
        </w:rPr>
        <w:t>are defined as Grails Services</w:t>
      </w:r>
      <w:r w:rsidR="008B4263">
        <w:rPr>
          <w:rStyle w:val="Hyperlink"/>
          <w:color w:val="auto"/>
          <w:u w:val="none"/>
        </w:rPr>
        <w:t>.</w:t>
      </w:r>
      <w:r w:rsidR="003068E1">
        <w:rPr>
          <w:rStyle w:val="Hyperlink"/>
          <w:color w:val="auto"/>
          <w:u w:val="none"/>
        </w:rPr>
        <w:t xml:space="preserve"> Beginning with </w:t>
      </w:r>
      <w:r w:rsidR="003068E1">
        <w:rPr>
          <w:rStyle w:val="Hyperlink"/>
          <w:color w:val="auto"/>
          <w:u w:val="none"/>
        </w:rPr>
        <w:fldChar w:fldCharType="begin"/>
      </w:r>
      <w:r w:rsidR="003068E1">
        <w:rPr>
          <w:rStyle w:val="Hyperlink"/>
          <w:color w:val="auto"/>
          <w:u w:val="none"/>
        </w:rPr>
        <w:instrText xml:space="preserve"> REF _Ref434588066 \h </w:instrText>
      </w:r>
      <w:r w:rsidR="003068E1">
        <w:rPr>
          <w:rStyle w:val="Hyperlink"/>
          <w:color w:val="auto"/>
          <w:u w:val="none"/>
        </w:rPr>
      </w:r>
      <w:r w:rsidR="003068E1">
        <w:rPr>
          <w:rStyle w:val="Hyperlink"/>
          <w:color w:val="auto"/>
          <w:u w:val="none"/>
        </w:rPr>
        <w:fldChar w:fldCharType="separate"/>
      </w:r>
      <w:r w:rsidR="001F2882" w:rsidRPr="009A54B7">
        <w:t xml:space="preserve">Figure </w:t>
      </w:r>
      <w:r w:rsidR="001F2882">
        <w:rPr>
          <w:noProof/>
        </w:rPr>
        <w:t>5</w:t>
      </w:r>
      <w:r w:rsidR="003068E1">
        <w:rPr>
          <w:rStyle w:val="Hyperlink"/>
          <w:color w:val="auto"/>
          <w:u w:val="none"/>
        </w:rPr>
        <w:fldChar w:fldCharType="end"/>
      </w:r>
      <w:r w:rsidR="003068E1">
        <w:rPr>
          <w:rStyle w:val="Hyperlink"/>
          <w:color w:val="auto"/>
          <w:u w:val="none"/>
        </w:rPr>
        <w:t xml:space="preserve">, the directory structure is described, showing how the elements of </w:t>
      </w:r>
      <w:r>
        <w:rPr>
          <w:rStyle w:val="Hyperlink"/>
          <w:color w:val="auto"/>
          <w:u w:val="none"/>
        </w:rPr>
        <w:t>CDR-</w:t>
      </w:r>
      <w:r w:rsidR="00D744A6">
        <w:rPr>
          <w:rStyle w:val="Hyperlink"/>
          <w:color w:val="auto"/>
          <w:u w:val="none"/>
        </w:rPr>
        <w:t>Lite</w:t>
      </w:r>
      <w:r w:rsidR="003068E1">
        <w:rPr>
          <w:rStyle w:val="Hyperlink"/>
          <w:color w:val="auto"/>
          <w:u w:val="none"/>
        </w:rPr>
        <w:t xml:space="preserve"> map into </w:t>
      </w:r>
      <w:r w:rsidR="003068E1">
        <w:rPr>
          <w:rStyle w:val="Hyperlink"/>
          <w:color w:val="auto"/>
          <w:u w:val="none"/>
        </w:rPr>
        <w:fldChar w:fldCharType="begin"/>
      </w:r>
      <w:r w:rsidR="003068E1">
        <w:rPr>
          <w:rStyle w:val="Hyperlink"/>
          <w:color w:val="auto"/>
          <w:u w:val="none"/>
        </w:rPr>
        <w:instrText xml:space="preserve"> REF _Ref435193468 \h </w:instrText>
      </w:r>
      <w:r w:rsidR="003068E1">
        <w:rPr>
          <w:rStyle w:val="Hyperlink"/>
          <w:color w:val="auto"/>
          <w:u w:val="none"/>
        </w:rPr>
      </w:r>
      <w:r w:rsidR="003068E1">
        <w:rPr>
          <w:rStyle w:val="Hyperlink"/>
          <w:color w:val="auto"/>
          <w:u w:val="none"/>
        </w:rPr>
        <w:fldChar w:fldCharType="separate"/>
      </w:r>
      <w:r w:rsidR="001F2882" w:rsidRPr="00ED6CDC">
        <w:t xml:space="preserve">Figure </w:t>
      </w:r>
      <w:r w:rsidR="001F2882">
        <w:rPr>
          <w:noProof/>
        </w:rPr>
        <w:t>4</w:t>
      </w:r>
      <w:r w:rsidR="003068E1">
        <w:rPr>
          <w:rStyle w:val="Hyperlink"/>
          <w:color w:val="auto"/>
          <w:u w:val="none"/>
        </w:rPr>
        <w:fldChar w:fldCharType="end"/>
      </w:r>
      <w:r w:rsidR="003068E1">
        <w:rPr>
          <w:rStyle w:val="Hyperlink"/>
          <w:color w:val="auto"/>
          <w:u w:val="none"/>
        </w:rPr>
        <w:t>.</w:t>
      </w:r>
    </w:p>
    <w:p w:rsidR="003068E1" w:rsidRDefault="003068E1" w:rsidP="003068E1">
      <w:r>
        <w:t>The configuration file</w:t>
      </w:r>
      <w:r w:rsidR="001D1275">
        <w:t>,</w:t>
      </w:r>
      <w:r>
        <w:t xml:space="preserve"> shown in </w:t>
      </w:r>
      <w:r>
        <w:fldChar w:fldCharType="begin"/>
      </w:r>
      <w:r>
        <w:instrText xml:space="preserve"> REF _Ref435108131 \h </w:instrText>
      </w:r>
      <w:r>
        <w:fldChar w:fldCharType="separate"/>
      </w:r>
      <w:r w:rsidR="001F2882" w:rsidRPr="009A54B7">
        <w:t xml:space="preserve">Table </w:t>
      </w:r>
      <w:r w:rsidR="001F2882">
        <w:rPr>
          <w:noProof/>
        </w:rPr>
        <w:t>2</w:t>
      </w:r>
      <w:r>
        <w:fldChar w:fldCharType="end"/>
      </w:r>
      <w:r w:rsidR="001D1275">
        <w:t xml:space="preserve">, controls </w:t>
      </w:r>
      <w:r w:rsidR="00D744A6">
        <w:t>which roles have access to which controllers</w:t>
      </w:r>
      <w:r w:rsidR="001D1275">
        <w:t xml:space="preserve">.  The restrictions imposed by this configuration file limit data access by both roles and controllers. </w:t>
      </w:r>
    </w:p>
    <w:p w:rsidR="00166967" w:rsidRPr="009A54B7" w:rsidRDefault="00166967" w:rsidP="008B4263">
      <w:pPr>
        <w:pStyle w:val="Caption"/>
      </w:pPr>
      <w:bookmarkStart w:id="93" w:name="_Ref435108131"/>
      <w:bookmarkStart w:id="94" w:name="_Toc445989344"/>
      <w:r w:rsidRPr="009A54B7">
        <w:lastRenderedPageBreak/>
        <w:t xml:space="preserve">Table </w:t>
      </w:r>
      <w:r w:rsidRPr="009A54B7">
        <w:fldChar w:fldCharType="begin"/>
      </w:r>
      <w:r w:rsidRPr="009A54B7">
        <w:instrText xml:space="preserve"> SEQ Table \* ARABIC </w:instrText>
      </w:r>
      <w:r w:rsidRPr="009A54B7">
        <w:fldChar w:fldCharType="separate"/>
      </w:r>
      <w:r w:rsidR="001F2882">
        <w:t>2</w:t>
      </w:r>
      <w:r w:rsidRPr="009A54B7">
        <w:fldChar w:fldCharType="end"/>
      </w:r>
      <w:bookmarkEnd w:id="93"/>
      <w:r w:rsidRPr="009A54B7">
        <w:t xml:space="preserve"> - Spring Security Configuration File</w:t>
      </w:r>
      <w:r w:rsidR="00E52913">
        <w:t xml:space="preserve"> Config.groovy</w:t>
      </w:r>
      <w:r w:rsidRPr="009A54B7">
        <w:t>, Showing Roles and Restrictions</w:t>
      </w:r>
      <w:bookmarkEnd w:id="94"/>
    </w:p>
    <w:tbl>
      <w:tblPr>
        <w:tblStyle w:val="TableGrid"/>
        <w:tblW w:w="9198"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9198"/>
      </w:tblGrid>
      <w:tr w:rsidR="00166967" w:rsidTr="00656724">
        <w:tc>
          <w:tcPr>
            <w:tcW w:w="9198" w:type="dxa"/>
          </w:tcPr>
          <w:p w:rsidR="00166967" w:rsidRPr="003068E1" w:rsidRDefault="00166967" w:rsidP="00FC2BA8">
            <w:pPr>
              <w:pStyle w:val="Caption"/>
              <w:rPr>
                <w:rFonts w:asciiTheme="minorHAnsi" w:hAnsiTheme="minorHAnsi"/>
                <w:sz w:val="20"/>
                <w:szCs w:val="20"/>
              </w:rPr>
            </w:pPr>
            <w:r w:rsidRPr="003068E1">
              <w:rPr>
                <w:rFonts w:asciiTheme="minorHAnsi" w:hAnsiTheme="minorHAnsi"/>
                <w:sz w:val="20"/>
                <w:szCs w:val="20"/>
              </w:rPr>
              <w:t xml:space="preserve">Any URL not in this list is denied </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/appSetting/** etc., is the URL</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['ROLE_ADMIN','ROLE_SUPER'], is the Role</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grails.plugin.springsecurity.controllerAnnotations.staticRules = [</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//system setting controllers</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'/user/**': ['ROLE_ADMIN','ROLE_SUPER'],</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'/role/**': ['ROLE_ADMIN','ROLE_SUPER'],</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'/userRole/**': ['ROLE_ADMIN','ROLE_SUPER'],</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'/securityInfo/**': ['ROLE_ADMIN','ROLE_SUPER'],</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'/controllers.gsp':['ROLE_ADMIN','ROLE_SUPER'],</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'/backoffice/**':['ROLE_ADMIN','ROLE_SUPER'],</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'/auditLogEvent/**':['ROLE_ADMIN','ROLE_SUPER'],</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'/userLogin/**': ['ROLE_ADMIN','ROLE_SUPER','ROLE_DM'],</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'/privilege/**':['ROLE_ADMIN','ROLE_SUPER','ROLE_DM','ROLE_PRC','ROLE_LDS'],</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'/tissueType/**':['ROLE_ADMIN','ROLE_SUPER','ROLE_DM'],</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//leave these alone.  these rules are needed for everyting to work properly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'/login/**': ['IS_AUTHENTICATED_ANONYMOUSLY'],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'/logout/**':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'/register/**': ['IS_AUTHENTICATED_ANONYMOUSLY'],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'/plugins/**': ['IS_AUTHENTICATED_ANONYMOUSLY',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'/images/**': ['IS_AUTHENTICATED_ANONYMOUSLY'],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'/css/**': ['IS_AUTHENTICATED_ANONYMOUSLY'],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'/js/**': ['IS_AUTHENTICATED_ANONYMOUSLY'],</w:t>
            </w:r>
          </w:p>
          <w:p w:rsidR="00166967" w:rsidRPr="003068E1" w:rsidRDefault="00166967" w:rsidP="008B4263">
            <w:pPr>
              <w:pStyle w:val="Caption"/>
              <w:spacing w:before="0" w:after="0"/>
              <w:ind w:left="270"/>
              <w:jc w:val="left"/>
              <w:rPr>
                <w:rFonts w:asciiTheme="minorHAnsi" w:hAnsiTheme="minorHAnsi"/>
                <w:b w:val="0"/>
                <w:sz w:val="20"/>
                <w:szCs w:val="20"/>
              </w:rPr>
            </w:pP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//webapp controllers</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'/home/**':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'/appSetting/**':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'/caseRecord/**':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'/candidateRecord/**':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'/specimenRecord/**':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'/slideRecord/**':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'/study/**':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'/organization/**': ['ROLE_DM', 'ROLE_ADMIN'],</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'/bss/**':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'/user/**':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'/role/**':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'/activityType/**':['IS_AUTHENTICATED_FULLY'],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'/activityEvent/**':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'/activitycenter/**':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'/textSearch/**': ['IS_AUTHENTICATED_FULLY'],</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'/textSearch/index_all': ['ROLE_ADMIN'],</w:t>
            </w:r>
          </w:p>
          <w:p w:rsidR="00166967" w:rsidRPr="003068E1" w:rsidRDefault="00656724"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'/query/**':['ROLE_BSS_UUU',</w:t>
            </w:r>
            <w:r w:rsidR="00166967" w:rsidRPr="003068E1">
              <w:rPr>
                <w:rFonts w:asciiTheme="minorHAnsi" w:hAnsiTheme="minorHAnsi"/>
                <w:b w:val="0"/>
                <w:sz w:val="20"/>
                <w:szCs w:val="20"/>
              </w:rPr>
              <w:t>'ROLE_BSS_CCC', 'ROLE_DM','ROLE_SUPER','ROLE_ADMIN','ROLE_ORG_VARI','ROLE_ORG_BROAD','ROLE_ORG_MBB'],</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'/fileUpload/**': ['ROLE_ADMIN','ROLE_BSS', 'ROLE_DCC'],</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'/caseAttachmentType/**':['ROLE_ADMIN'],</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'/prcReport/**': ['ROLE_PRC','ROLE_ADMIN'],</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'/prcReport/view': ['ROLE_PRC','ROLE_ADMIN', 'ROLE_DCC'],</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'/healthHistory/**': ['ROLE_BSS', 'ROLE_DCC'],</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lastRenderedPageBreak/>
              <w:t xml:space="preserve">    '/socialHistory/**': ['ROLE_BSS', 'ROLE_DCC'],</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'/surgeryAnesthesia/**': ['ROLE_BSS', 'ROLE_DCC','ROLE_ADMIN'],</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'/tissueGrossEvaluation/**': ['ROLE_BSS', 'ROLE_DCC','ROLE_ADMIN'],</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'/generalMedicalHistory/**': ['ROLE_BSS', 'ROLE_DCC'],</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'/cancerHistory/**': ['ROLE_BSS', 'ROLE_DCC'],</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'/medicationHistory/**': ['ROLE_BSS', 'ROLE_DCC'],</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'/screeningEnrollment/**': ['ROLE_DCC','ROLE_BSS'],</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'/consentVerification/**': ['ROLE_DCC','ROLE_BSS'],</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'/demographics/**': ['ROLE_DCC','ROLE_BSS'],</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'/blood/**': ['ROLE_DCC','ROLE_BSS'], </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'/tissueReceiptDissection/**': ['ROLE_DCC','ROLE_BSS'],</w:t>
            </w:r>
          </w:p>
          <w:p w:rsidR="00166967" w:rsidRPr="003068E1" w:rsidRDefault="00166967" w:rsidP="008B4263">
            <w:pPr>
              <w:pStyle w:val="Caption"/>
              <w:spacing w:before="0" w:after="0"/>
              <w:ind w:left="270"/>
              <w:jc w:val="left"/>
              <w:rPr>
                <w:rFonts w:asciiTheme="minorHAnsi" w:hAnsiTheme="minorHAnsi"/>
                <w:b w:val="0"/>
                <w:sz w:val="20"/>
                <w:szCs w:val="20"/>
              </w:rPr>
            </w:pPr>
            <w:r w:rsidRPr="003068E1">
              <w:rPr>
                <w:rFonts w:asciiTheme="minorHAnsi" w:hAnsiTheme="minorHAnsi"/>
                <w:b w:val="0"/>
                <w:sz w:val="20"/>
                <w:szCs w:val="20"/>
              </w:rPr>
              <w:t xml:space="preserve">     '/rest/**': ['ROLE_ADMIN']</w:t>
            </w:r>
          </w:p>
          <w:p w:rsidR="00166967" w:rsidRDefault="00166967" w:rsidP="008B4263">
            <w:pPr>
              <w:pStyle w:val="Caption"/>
              <w:spacing w:before="0" w:after="0"/>
              <w:ind w:left="270"/>
              <w:jc w:val="left"/>
            </w:pPr>
            <w:r w:rsidRPr="003068E1">
              <w:rPr>
                <w:rFonts w:asciiTheme="minorHAnsi" w:hAnsiTheme="minorHAnsi"/>
                <w:b w:val="0"/>
                <w:sz w:val="20"/>
                <w:szCs w:val="20"/>
              </w:rPr>
              <w:t>]</w:t>
            </w:r>
          </w:p>
        </w:tc>
      </w:tr>
    </w:tbl>
    <w:p w:rsidR="003068E1" w:rsidRDefault="003068E1" w:rsidP="00E8761B"/>
    <w:p w:rsidR="00E8761B" w:rsidRDefault="00E8761B" w:rsidP="00E8761B">
      <w:r>
        <w:fldChar w:fldCharType="begin"/>
      </w:r>
      <w:r>
        <w:instrText xml:space="preserve"> REF _Ref434588066 \h </w:instrText>
      </w:r>
      <w:r>
        <w:fldChar w:fldCharType="separate"/>
      </w:r>
      <w:r w:rsidR="001F2882" w:rsidRPr="009A54B7">
        <w:t xml:space="preserve">Figure </w:t>
      </w:r>
      <w:r w:rsidR="001F2882">
        <w:rPr>
          <w:noProof/>
        </w:rPr>
        <w:t>5</w:t>
      </w:r>
      <w:r>
        <w:fldChar w:fldCharType="end"/>
      </w:r>
      <w:r>
        <w:t xml:space="preserve"> shows a high-level view of the directory structure.  This is, basically, an extension of the default Grails directory structure.  </w:t>
      </w:r>
    </w:p>
    <w:p w:rsidR="00E8761B" w:rsidRDefault="00E8761B" w:rsidP="00E8761B">
      <w:r>
        <w:t xml:space="preserve">The conf, controllers, domain, jobs, and services directories are described in the following sections. </w:t>
      </w:r>
    </w:p>
    <w:p w:rsidR="00E8761B" w:rsidRDefault="00E8761B" w:rsidP="00E8761B">
      <w:r>
        <w:t xml:space="preserve">The </w:t>
      </w:r>
      <w:r w:rsidR="00AC2FAA">
        <w:rPr>
          <w:noProof/>
        </w:rPr>
        <w:t>cdrlite</w:t>
      </w:r>
      <w:r>
        <w:rPr>
          <w:noProof/>
        </w:rPr>
        <w:t>/web-app</w:t>
      </w:r>
      <w:r>
        <w:t xml:space="preserve"> directory is</w:t>
      </w:r>
      <w:r w:rsidR="009633CF">
        <w:t xml:space="preserve"> the location of the </w:t>
      </w:r>
      <w:r w:rsidR="006C0816">
        <w:rPr>
          <w:rFonts w:ascii="Verdana" w:hAnsi="Verdana"/>
          <w:color w:val="000000"/>
          <w:sz w:val="20"/>
          <w:szCs w:val="20"/>
          <w:shd w:val="clear" w:color="auto" w:fill="FFFFFF"/>
        </w:rPr>
        <w:t>standard directory structure defined in the J2EE specification</w:t>
      </w:r>
      <w:r w:rsidR="009633CF">
        <w:rPr>
          <w:rFonts w:ascii="Verdana" w:hAnsi="Verdana"/>
          <w:color w:val="000000"/>
          <w:sz w:val="20"/>
          <w:szCs w:val="20"/>
          <w:shd w:val="clear" w:color="auto" w:fill="FFFFFF"/>
        </w:rPr>
        <w:t>, such as WEB-INF and META-INF</w:t>
      </w:r>
      <w:r w:rsidR="006C0816">
        <w:rPr>
          <w:rFonts w:ascii="Verdana" w:hAnsi="Verdana"/>
          <w:color w:val="000000"/>
          <w:sz w:val="20"/>
          <w:szCs w:val="20"/>
          <w:shd w:val="clear" w:color="auto" w:fill="FFFFFF"/>
        </w:rPr>
        <w:t>.</w:t>
      </w:r>
      <w:r w:rsidR="006C0816">
        <w:rPr>
          <w:rStyle w:val="apple-converted-space"/>
          <w:rFonts w:ascii="Verdana" w:hAnsi="Verdana"/>
          <w:color w:val="000000"/>
          <w:sz w:val="20"/>
          <w:szCs w:val="20"/>
          <w:shd w:val="clear" w:color="auto" w:fill="FFFFFF"/>
        </w:rPr>
        <w:t> </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453"/>
      </w:tblGrid>
      <w:tr w:rsidR="00E8761B" w:rsidTr="000B1248">
        <w:tc>
          <w:tcPr>
            <w:tcW w:w="9453" w:type="dxa"/>
          </w:tcPr>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w:t>
            </w:r>
            <w:r w:rsidR="00AC2FAA">
              <w:rPr>
                <w:rFonts w:ascii="Lucida Console" w:hAnsi="Lucida Console" w:cs="Courier New"/>
                <w:noProof/>
              </w:rPr>
              <w:t>cdrlite</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+---grails-app</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+---conf</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+---controllers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+---domain</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+---i18n</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+---jobs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+---services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+---taglib</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+---utils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\---views </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+---lib</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+---scripts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+---src </w:t>
            </w:r>
          </w:p>
          <w:p w:rsidR="00E8761B" w:rsidRPr="000F0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\---web-app</w:t>
            </w:r>
          </w:p>
        </w:tc>
      </w:tr>
    </w:tbl>
    <w:p w:rsidR="00E8761B" w:rsidRPr="00656724" w:rsidRDefault="00E8761B" w:rsidP="008B4263">
      <w:pPr>
        <w:pStyle w:val="Caption"/>
      </w:pPr>
      <w:bookmarkStart w:id="95" w:name="_Ref434588066"/>
      <w:bookmarkStart w:id="96" w:name="_Toc445989329"/>
      <w:r w:rsidRPr="009A54B7">
        <w:t xml:space="preserve">Figure </w:t>
      </w:r>
      <w:r w:rsidRPr="009A54B7">
        <w:fldChar w:fldCharType="begin"/>
      </w:r>
      <w:r w:rsidRPr="009A54B7">
        <w:instrText xml:space="preserve"> SEQ Figure \* ARABIC </w:instrText>
      </w:r>
      <w:r w:rsidRPr="009A54B7">
        <w:fldChar w:fldCharType="separate"/>
      </w:r>
      <w:r w:rsidR="001F2882">
        <w:t>5</w:t>
      </w:r>
      <w:r w:rsidRPr="009A54B7">
        <w:fldChar w:fldCharType="end"/>
      </w:r>
      <w:bookmarkEnd w:id="95"/>
      <w:r w:rsidRPr="009A54B7">
        <w:t xml:space="preserve"> - High Level Overall View of </w:t>
      </w:r>
      <w:r w:rsidR="00BA69BE">
        <w:t>CDR-</w:t>
      </w:r>
      <w:r w:rsidR="00AC2FAA">
        <w:t>Lite</w:t>
      </w:r>
      <w:r w:rsidRPr="009A54B7">
        <w:t xml:space="preserve"> Directory Structure</w:t>
      </w:r>
      <w:bookmarkEnd w:id="96"/>
    </w:p>
    <w:p w:rsidR="00E8761B" w:rsidRPr="00DB03D9" w:rsidRDefault="00E8761B" w:rsidP="00E8761B">
      <w:r>
        <w:t xml:space="preserve">The </w:t>
      </w:r>
      <w:r w:rsidRPr="004C607C">
        <w:rPr>
          <w:rFonts w:ascii="Lucida Console" w:hAnsi="Lucida Console"/>
          <w:noProof/>
          <w:sz w:val="20"/>
          <w:szCs w:val="20"/>
        </w:rPr>
        <w:t>conf</w:t>
      </w:r>
      <w:r>
        <w:t xml:space="preserve"> directory, shown in </w:t>
      </w:r>
      <w:r>
        <w:fldChar w:fldCharType="begin"/>
      </w:r>
      <w:r>
        <w:instrText xml:space="preserve"> REF _Ref434842872 \h </w:instrText>
      </w:r>
      <w:r>
        <w:fldChar w:fldCharType="separate"/>
      </w:r>
      <w:r w:rsidR="001F2882" w:rsidRPr="009A54B7">
        <w:t xml:space="preserve">Figure </w:t>
      </w:r>
      <w:r w:rsidR="001F2882">
        <w:rPr>
          <w:noProof/>
        </w:rPr>
        <w:t>6</w:t>
      </w:r>
      <w:r>
        <w:fldChar w:fldCharType="end"/>
      </w:r>
      <w:r>
        <w:t xml:space="preserve">, stores various files used in configuring </w:t>
      </w:r>
      <w:r w:rsidR="00BA69BE">
        <w:t>CDR-</w:t>
      </w:r>
      <w:r w:rsidR="00AC2FAA">
        <w:t>Lite</w:t>
      </w:r>
      <w:r>
        <w:t xml:space="preserve">, and the </w:t>
      </w:r>
      <w:r w:rsidR="00306F09">
        <w:t>data source</w:t>
      </w:r>
      <w:r w:rsidR="00271107">
        <w:t xml:space="preserve"> (DataSource.groovy)</w:t>
      </w:r>
      <w:r>
        <w:t xml:space="preserve">.  When needed, other configuration files go in this directory. </w:t>
      </w:r>
      <w:r w:rsidRPr="00007FC4">
        <w:t>Grails removes the need to add configuration in XML files</w:t>
      </w:r>
      <w:r>
        <w:t xml:space="preserve"> for the </w:t>
      </w:r>
      <w:r w:rsidR="00BA69BE">
        <w:t>CDR-</w:t>
      </w:r>
      <w:r w:rsidR="00AC2FAA">
        <w:t>Lite</w:t>
      </w:r>
      <w:r w:rsidRPr="00007FC4">
        <w:t xml:space="preserve">. Instead, the framework uses a set of conventions while inspecting the code of Grails-based applications. For example, a class name that ends with Controller (for example </w:t>
      </w:r>
      <w:r w:rsidRPr="00007FC4">
        <w:rPr>
          <w:noProof/>
        </w:rPr>
        <w:t>LoginController</w:t>
      </w:r>
      <w:r w:rsidRPr="00007FC4">
        <w:t xml:space="preserve">) </w:t>
      </w:r>
      <w:r>
        <w:t xml:space="preserve">and is in the Controllers folder </w:t>
      </w:r>
      <w:r w:rsidRPr="00007FC4">
        <w:t>is a controller.</w:t>
      </w:r>
      <w:r>
        <w:t xml:space="preserve">  </w:t>
      </w:r>
      <w:r w:rsidR="00271107">
        <w:t>T</w:t>
      </w:r>
      <w:r>
        <w:t xml:space="preserve">he controllers related to base classes are stored under the Controller directory, shown in </w:t>
      </w:r>
      <w:r>
        <w:fldChar w:fldCharType="begin"/>
      </w:r>
      <w:r>
        <w:instrText xml:space="preserve"> REF _Ref434829039 \h </w:instrText>
      </w:r>
      <w:r>
        <w:fldChar w:fldCharType="separate"/>
      </w:r>
      <w:r w:rsidR="001F2882" w:rsidRPr="009A54B7">
        <w:t xml:space="preserve">Figure </w:t>
      </w:r>
      <w:r w:rsidR="001F2882">
        <w:rPr>
          <w:noProof/>
        </w:rPr>
        <w:t>7</w:t>
      </w:r>
      <w:r>
        <w:fldChar w:fldCharType="end"/>
      </w:r>
      <w:r>
        <w:t>.</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453"/>
      </w:tblGrid>
      <w:tr w:rsidR="00E8761B" w:rsidTr="000B1248">
        <w:tc>
          <w:tcPr>
            <w:tcW w:w="9453" w:type="dxa"/>
          </w:tcPr>
          <w:p w:rsidR="00E8761B" w:rsidRPr="00036C54" w:rsidRDefault="00E8761B" w:rsidP="00656724">
            <w:pPr>
              <w:pStyle w:val="PlainText"/>
              <w:keepNext/>
              <w:keepLines/>
              <w:rPr>
                <w:rFonts w:ascii="Lucida Console" w:hAnsi="Lucida Console" w:cs="Courier New"/>
                <w:noProof/>
              </w:rPr>
            </w:pPr>
            <w:r w:rsidRPr="00036C54">
              <w:rPr>
                <w:rFonts w:ascii="Lucida Console" w:hAnsi="Lucida Console" w:cs="Courier New"/>
              </w:rPr>
              <w:lastRenderedPageBreak/>
              <w:t xml:space="preserve">    </w:t>
            </w:r>
            <w:r w:rsidRPr="00036C54">
              <w:rPr>
                <w:rFonts w:ascii="Lucida Console" w:hAnsi="Lucida Console" w:cs="Courier New"/>
                <w:noProof/>
              </w:rPr>
              <w:t>+---grails-app</w:t>
            </w:r>
          </w:p>
          <w:p w:rsidR="00E8761B" w:rsidRPr="00036C54" w:rsidRDefault="00E8761B" w:rsidP="00656724">
            <w:pPr>
              <w:pStyle w:val="PlainText"/>
              <w:keepNext/>
              <w:keepLines/>
              <w:rPr>
                <w:rFonts w:ascii="Lucida Console" w:hAnsi="Lucida Console" w:cs="Courier New"/>
                <w:noProof/>
              </w:rPr>
            </w:pPr>
            <w:r w:rsidRPr="00036C54">
              <w:rPr>
                <w:rFonts w:ascii="Lucida Console" w:hAnsi="Lucida Console" w:cs="Courier New"/>
                <w:noProof/>
              </w:rPr>
              <w:t xml:space="preserve">    |   +---conf</w:t>
            </w:r>
          </w:p>
          <w:p w:rsidR="00E8761B" w:rsidRPr="00036C54" w:rsidRDefault="00E8761B" w:rsidP="00656724">
            <w:pPr>
              <w:pStyle w:val="PlainText"/>
              <w:keepNext/>
              <w:keepLines/>
              <w:rPr>
                <w:rFonts w:ascii="Lucida Console" w:hAnsi="Lucida Console" w:cs="Courier New"/>
                <w:noProof/>
              </w:rPr>
            </w:pPr>
            <w:r w:rsidRPr="00036C54">
              <w:rPr>
                <w:rFonts w:ascii="Lucida Console" w:hAnsi="Lucida Console" w:cs="Courier New"/>
                <w:noProof/>
              </w:rPr>
              <w:t xml:space="preserve">    |   |   |   BootStrap.groovy</w:t>
            </w:r>
          </w:p>
          <w:p w:rsidR="00E8761B" w:rsidRPr="00036C54" w:rsidRDefault="00E8761B" w:rsidP="00656724">
            <w:pPr>
              <w:pStyle w:val="PlainText"/>
              <w:keepNext/>
              <w:keepLines/>
              <w:rPr>
                <w:rFonts w:ascii="Lucida Console" w:hAnsi="Lucida Console" w:cs="Courier New"/>
                <w:noProof/>
              </w:rPr>
            </w:pPr>
            <w:r w:rsidRPr="00036C54">
              <w:rPr>
                <w:rFonts w:ascii="Lucida Console" w:hAnsi="Lucida Console" w:cs="Courier New"/>
                <w:noProof/>
              </w:rPr>
              <w:t xml:space="preserve">    |   |   |   BuildConfig.groovy</w:t>
            </w:r>
          </w:p>
          <w:p w:rsidR="00E8761B" w:rsidRPr="00036C54" w:rsidRDefault="00E8761B" w:rsidP="00656724">
            <w:pPr>
              <w:pStyle w:val="PlainText"/>
              <w:keepNext/>
              <w:keepLines/>
              <w:rPr>
                <w:rFonts w:ascii="Lucida Console" w:hAnsi="Lucida Console" w:cs="Courier New"/>
                <w:noProof/>
              </w:rPr>
            </w:pPr>
            <w:r w:rsidRPr="00036C54">
              <w:rPr>
                <w:rFonts w:ascii="Lucida Console" w:hAnsi="Lucida Console" w:cs="Courier New"/>
                <w:noProof/>
              </w:rPr>
              <w:t xml:space="preserve">    |   |   |   Config.groovy</w:t>
            </w:r>
          </w:p>
          <w:p w:rsidR="00E8761B" w:rsidRPr="00036C54" w:rsidRDefault="00E8761B" w:rsidP="00656724">
            <w:pPr>
              <w:pStyle w:val="PlainText"/>
              <w:keepNext/>
              <w:keepLines/>
              <w:rPr>
                <w:rFonts w:ascii="Lucida Console" w:hAnsi="Lucida Console" w:cs="Courier New"/>
                <w:noProof/>
              </w:rPr>
            </w:pPr>
            <w:r w:rsidRPr="00036C54">
              <w:rPr>
                <w:rFonts w:ascii="Lucida Console" w:hAnsi="Lucida Console" w:cs="Courier New"/>
                <w:noProof/>
              </w:rPr>
              <w:t xml:space="preserve">    |   |   |   DataSource.groovy</w:t>
            </w:r>
          </w:p>
          <w:p w:rsidR="00E8761B" w:rsidRPr="00036C54" w:rsidRDefault="00E8761B" w:rsidP="00656724">
            <w:pPr>
              <w:pStyle w:val="PlainText"/>
              <w:keepNext/>
              <w:keepLines/>
              <w:rPr>
                <w:rFonts w:ascii="Lucida Console" w:hAnsi="Lucida Console" w:cs="Courier New"/>
                <w:noProof/>
              </w:rPr>
            </w:pPr>
            <w:r w:rsidRPr="00036C54">
              <w:rPr>
                <w:rFonts w:ascii="Lucida Console" w:hAnsi="Lucida Console" w:cs="Courier New"/>
                <w:noProof/>
              </w:rPr>
              <w:t xml:space="preserve">    |   |   |   DefaultQuartzConfig.groovy</w:t>
            </w:r>
          </w:p>
          <w:p w:rsidR="00E8761B" w:rsidRPr="00036C54" w:rsidRDefault="00E8761B" w:rsidP="000B1248">
            <w:pPr>
              <w:pStyle w:val="PlainText"/>
              <w:keepNext/>
              <w:keepLines/>
              <w:rPr>
                <w:rFonts w:ascii="Lucida Console" w:hAnsi="Lucida Console" w:cs="Courier New"/>
                <w:noProof/>
              </w:rPr>
            </w:pPr>
            <w:r w:rsidRPr="00036C54">
              <w:rPr>
                <w:rFonts w:ascii="Lucida Console" w:hAnsi="Lucida Console" w:cs="Courier New"/>
                <w:noProof/>
              </w:rPr>
              <w:t xml:space="preserve">    |   |   |   GrailsMelodyConfig.groovy</w:t>
            </w:r>
          </w:p>
          <w:p w:rsidR="00E8761B" w:rsidRPr="00036C54" w:rsidRDefault="00E8761B" w:rsidP="000B1248">
            <w:pPr>
              <w:pStyle w:val="PlainText"/>
              <w:keepNext/>
              <w:keepLines/>
              <w:rPr>
                <w:rFonts w:ascii="Lucida Console" w:hAnsi="Lucida Console" w:cs="Courier New"/>
                <w:noProof/>
              </w:rPr>
            </w:pPr>
            <w:r w:rsidRPr="00036C54">
              <w:rPr>
                <w:rFonts w:ascii="Lucida Console" w:hAnsi="Lucida Console" w:cs="Courier New"/>
                <w:noProof/>
              </w:rPr>
              <w:t xml:space="preserve">    |   |   |   QuartzBootStrap.groovy</w:t>
            </w:r>
          </w:p>
          <w:p w:rsidR="00E8761B" w:rsidRPr="00036C54" w:rsidRDefault="00E8761B" w:rsidP="000B1248">
            <w:pPr>
              <w:pStyle w:val="PlainText"/>
              <w:keepNext/>
              <w:keepLines/>
              <w:rPr>
                <w:rFonts w:ascii="Lucida Console" w:hAnsi="Lucida Console" w:cs="Courier New"/>
                <w:noProof/>
              </w:rPr>
            </w:pPr>
            <w:r w:rsidRPr="00036C54">
              <w:rPr>
                <w:rFonts w:ascii="Lucida Console" w:hAnsi="Lucida Console" w:cs="Courier New"/>
                <w:noProof/>
              </w:rPr>
              <w:t xml:space="preserve">    |   |   |   Searchable.groovy</w:t>
            </w:r>
          </w:p>
          <w:p w:rsidR="00E8761B" w:rsidRPr="00036C54" w:rsidRDefault="00E8761B" w:rsidP="000B1248">
            <w:pPr>
              <w:pStyle w:val="PlainText"/>
              <w:keepNext/>
              <w:keepLines/>
              <w:rPr>
                <w:rFonts w:ascii="Lucida Console" w:hAnsi="Lucida Console" w:cs="Courier New"/>
                <w:noProof/>
              </w:rPr>
            </w:pPr>
            <w:r w:rsidRPr="00036C54">
              <w:rPr>
                <w:rFonts w:ascii="Lucida Console" w:hAnsi="Lucida Console" w:cs="Courier New"/>
                <w:noProof/>
              </w:rPr>
              <w:t xml:space="preserve">    |   |   |   SecurityFilters.groovy</w:t>
            </w:r>
          </w:p>
          <w:p w:rsidR="00E8761B" w:rsidRPr="00036C54" w:rsidRDefault="00E8761B" w:rsidP="000B1248">
            <w:pPr>
              <w:pStyle w:val="PlainText"/>
              <w:keepNext/>
              <w:keepLines/>
              <w:rPr>
                <w:rFonts w:ascii="Lucida Console" w:hAnsi="Lucida Console" w:cs="Courier New"/>
                <w:noProof/>
              </w:rPr>
            </w:pPr>
            <w:r w:rsidRPr="00036C54">
              <w:rPr>
                <w:rFonts w:ascii="Lucida Console" w:hAnsi="Lucida Console" w:cs="Courier New"/>
                <w:noProof/>
              </w:rPr>
              <w:t xml:space="preserve">    |   |   |   UrlMappings.groovy</w:t>
            </w:r>
          </w:p>
          <w:p w:rsidR="00E8761B" w:rsidRPr="00036C54" w:rsidRDefault="00E8761B" w:rsidP="000B1248">
            <w:pPr>
              <w:pStyle w:val="PlainText"/>
              <w:keepNext/>
              <w:keepLines/>
              <w:rPr>
                <w:rFonts w:ascii="Lucida Console" w:hAnsi="Lucida Console" w:cs="Courier New"/>
                <w:noProof/>
              </w:rPr>
            </w:pPr>
            <w:r w:rsidRPr="00036C54">
              <w:rPr>
                <w:rFonts w:ascii="Lucida Console" w:hAnsi="Lucida Console" w:cs="Courier New"/>
                <w:noProof/>
              </w:rPr>
              <w:t xml:space="preserve">    |   |   |   </w:t>
            </w:r>
          </w:p>
          <w:p w:rsidR="00E8761B" w:rsidRPr="00036C54" w:rsidRDefault="00E8761B" w:rsidP="000B1248">
            <w:pPr>
              <w:pStyle w:val="PlainText"/>
              <w:keepNext/>
              <w:keepLines/>
              <w:rPr>
                <w:rFonts w:ascii="Lucida Console" w:hAnsi="Lucida Console" w:cs="Courier New"/>
                <w:noProof/>
              </w:rPr>
            </w:pPr>
            <w:r w:rsidRPr="00036C54">
              <w:rPr>
                <w:rFonts w:ascii="Lucida Console" w:hAnsi="Lucida Console" w:cs="Courier New"/>
                <w:noProof/>
              </w:rPr>
              <w:t xml:space="preserve">    |   |   \---spring</w:t>
            </w:r>
          </w:p>
          <w:p w:rsidR="00E8761B" w:rsidRPr="00036C54" w:rsidRDefault="00E8761B" w:rsidP="000B1248">
            <w:pPr>
              <w:pStyle w:val="PlainText"/>
              <w:keepNext/>
              <w:rPr>
                <w:rFonts w:ascii="Lucida Console" w:hAnsi="Lucida Console" w:cs="Courier New"/>
              </w:rPr>
            </w:pPr>
            <w:r w:rsidRPr="00036C54">
              <w:rPr>
                <w:rFonts w:ascii="Lucida Console" w:hAnsi="Lucida Console" w:cs="Courier New"/>
                <w:noProof/>
              </w:rPr>
              <w:t xml:space="preserve">    | </w:t>
            </w:r>
            <w:r>
              <w:rPr>
                <w:rFonts w:ascii="Lucida Console" w:hAnsi="Lucida Console" w:cs="Courier New"/>
                <w:noProof/>
              </w:rPr>
              <w:t xml:space="preserve">  |           resources.groovy</w:t>
            </w:r>
          </w:p>
        </w:tc>
      </w:tr>
    </w:tbl>
    <w:p w:rsidR="00E8761B" w:rsidRPr="009A54B7" w:rsidRDefault="00E8761B" w:rsidP="008B4263">
      <w:pPr>
        <w:pStyle w:val="Caption"/>
      </w:pPr>
      <w:bookmarkStart w:id="97" w:name="_Ref434842872"/>
      <w:bookmarkStart w:id="98" w:name="_Toc445989330"/>
      <w:r w:rsidRPr="009A54B7">
        <w:t xml:space="preserve">Figure </w:t>
      </w:r>
      <w:r w:rsidRPr="009A54B7">
        <w:fldChar w:fldCharType="begin"/>
      </w:r>
      <w:r w:rsidRPr="009A54B7">
        <w:instrText xml:space="preserve"> SEQ Figure \* ARABIC </w:instrText>
      </w:r>
      <w:r w:rsidRPr="009A54B7">
        <w:fldChar w:fldCharType="separate"/>
      </w:r>
      <w:r w:rsidR="001F2882">
        <w:t>6</w:t>
      </w:r>
      <w:r w:rsidRPr="009A54B7">
        <w:fldChar w:fldCharType="end"/>
      </w:r>
      <w:bookmarkEnd w:id="97"/>
      <w:r w:rsidRPr="009A54B7">
        <w:t xml:space="preserve"> - </w:t>
      </w:r>
      <w:r w:rsidR="00BA69BE">
        <w:t>CDR-</w:t>
      </w:r>
      <w:r w:rsidR="00AC2FAA">
        <w:t>Lite</w:t>
      </w:r>
      <w:r w:rsidRPr="009A54B7">
        <w:t xml:space="preserve"> </w:t>
      </w:r>
      <w:r w:rsidRPr="009A54B7">
        <w:rPr>
          <w:rFonts w:ascii="Lucida Console" w:hAnsi="Lucida Console"/>
        </w:rPr>
        <w:t>conf</w:t>
      </w:r>
      <w:r w:rsidRPr="009A54B7">
        <w:t xml:space="preserve"> Directory Details</w:t>
      </w:r>
      <w:bookmarkEnd w:id="98"/>
    </w:p>
    <w:p w:rsidR="00E8761B" w:rsidRDefault="00E8761B" w:rsidP="00E8761B">
      <w:r>
        <w:fldChar w:fldCharType="begin"/>
      </w:r>
      <w:r>
        <w:instrText xml:space="preserve"> REF _Ref434829039 \h </w:instrText>
      </w:r>
      <w:r>
        <w:fldChar w:fldCharType="separate"/>
      </w:r>
      <w:r w:rsidR="001F2882" w:rsidRPr="009A54B7">
        <w:t xml:space="preserve">Figure </w:t>
      </w:r>
      <w:r w:rsidR="001F2882">
        <w:rPr>
          <w:noProof/>
        </w:rPr>
        <w:t>7</w:t>
      </w:r>
      <w:r>
        <w:fldChar w:fldCharType="end"/>
      </w:r>
      <w:r>
        <w:t xml:space="preserve"> shows the </w:t>
      </w:r>
      <w:r>
        <w:rPr>
          <w:rFonts w:ascii="Lucida Console" w:hAnsi="Lucida Console"/>
          <w:noProof/>
          <w:sz w:val="20"/>
          <w:szCs w:val="20"/>
        </w:rPr>
        <w:t>controllers</w:t>
      </w:r>
      <w:r>
        <w:t xml:space="preserve"> directory that stores various files mapping between the database model and the views displayed in the web interface.  </w:t>
      </w:r>
      <w:r w:rsidRPr="005F0D66">
        <w:t>Grails uses controllers to implement the behavior of web pages.</w:t>
      </w:r>
      <w:r>
        <w:t xml:space="preserve"> For each </w:t>
      </w:r>
      <w:r w:rsidR="00BA69BE">
        <w:t>CDR-</w:t>
      </w:r>
      <w:r w:rsidR="00AC2FAA">
        <w:t>Lite</w:t>
      </w:r>
      <w:r>
        <w:t xml:space="preserve"> domain class, the associated controller file has the domain name concatenated with “Controller”, and is of type “.groovy.”  For example, the login controller is “</w:t>
      </w:r>
      <w:r w:rsidRPr="00EA365C">
        <w:rPr>
          <w:noProof/>
        </w:rPr>
        <w:t>LoginController.groovy</w:t>
      </w:r>
      <w:r>
        <w:t xml:space="preserve">.”  </w:t>
      </w:r>
      <w:r w:rsidR="007F5F21">
        <w:t xml:space="preserve">Additionally, </w:t>
      </w:r>
      <w:r w:rsidR="007F5F21">
        <w:fldChar w:fldCharType="begin"/>
      </w:r>
      <w:r w:rsidR="007F5F21">
        <w:instrText xml:space="preserve"> REF _Ref434931050 \h </w:instrText>
      </w:r>
      <w:r w:rsidR="007F5F21">
        <w:fldChar w:fldCharType="separate"/>
      </w:r>
      <w:r w:rsidR="001F2882" w:rsidRPr="009A54B7">
        <w:t xml:space="preserve">Table </w:t>
      </w:r>
      <w:r w:rsidR="001F2882">
        <w:rPr>
          <w:noProof/>
        </w:rPr>
        <w:t>3</w:t>
      </w:r>
      <w:r w:rsidR="007F5F21">
        <w:fldChar w:fldCharType="end"/>
      </w:r>
      <w:r w:rsidR="007F5F21">
        <w:t xml:space="preserve"> shows controllers unrelated to Domain Classes.</w:t>
      </w:r>
    </w:p>
    <w:p w:rsidR="00E8761B" w:rsidRPr="009A54B7" w:rsidRDefault="00E8761B" w:rsidP="008B4263">
      <w:pPr>
        <w:pStyle w:val="Caption"/>
      </w:pPr>
      <w:bookmarkStart w:id="99" w:name="_Ref434931050"/>
      <w:bookmarkStart w:id="100" w:name="_Toc445989345"/>
      <w:r w:rsidRPr="009A54B7">
        <w:t xml:space="preserve">Table </w:t>
      </w:r>
      <w:r w:rsidRPr="009A54B7">
        <w:fldChar w:fldCharType="begin"/>
      </w:r>
      <w:r w:rsidRPr="009A54B7">
        <w:instrText xml:space="preserve"> SEQ Table \* ARABIC </w:instrText>
      </w:r>
      <w:r w:rsidRPr="009A54B7">
        <w:fldChar w:fldCharType="separate"/>
      </w:r>
      <w:r w:rsidR="001F2882">
        <w:t>3</w:t>
      </w:r>
      <w:r w:rsidRPr="009A54B7">
        <w:fldChar w:fldCharType="end"/>
      </w:r>
      <w:bookmarkEnd w:id="99"/>
      <w:r w:rsidR="003068E1">
        <w:t xml:space="preserve"> - Controllers Not Associa</w:t>
      </w:r>
      <w:r w:rsidRPr="009A54B7">
        <w:t>ted with Domain Classes</w:t>
      </w:r>
      <w:bookmarkEnd w:id="100"/>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718"/>
        <w:gridCol w:w="6735"/>
      </w:tblGrid>
      <w:tr w:rsidR="00E8761B" w:rsidRPr="00FA095B" w:rsidTr="000B1248">
        <w:trPr>
          <w:tblHeader/>
        </w:trPr>
        <w:tc>
          <w:tcPr>
            <w:tcW w:w="2718" w:type="dxa"/>
          </w:tcPr>
          <w:p w:rsidR="00E8761B" w:rsidRPr="00EA2FC7" w:rsidRDefault="00E8761B" w:rsidP="009A54B7">
            <w:pPr>
              <w:pStyle w:val="PlainText"/>
              <w:ind w:left="0"/>
              <w:rPr>
                <w:rFonts w:asciiTheme="minorHAnsi" w:hAnsiTheme="minorHAnsi" w:cs="Courier New"/>
                <w:b/>
                <w:noProof/>
                <w:sz w:val="22"/>
                <w:szCs w:val="22"/>
              </w:rPr>
            </w:pPr>
            <w:r w:rsidRPr="00EA2FC7">
              <w:rPr>
                <w:rFonts w:asciiTheme="minorHAnsi" w:hAnsiTheme="minorHAnsi" w:cs="Courier New"/>
                <w:b/>
                <w:noProof/>
                <w:sz w:val="22"/>
                <w:szCs w:val="22"/>
              </w:rPr>
              <w:t xml:space="preserve">Controllers Not Associated with A </w:t>
            </w:r>
            <w:r>
              <w:rPr>
                <w:rFonts w:asciiTheme="minorHAnsi" w:hAnsiTheme="minorHAnsi" w:cs="Courier New"/>
                <w:b/>
                <w:noProof/>
                <w:sz w:val="22"/>
                <w:szCs w:val="22"/>
              </w:rPr>
              <w:t>Domain</w:t>
            </w:r>
            <w:r w:rsidRPr="00EA2FC7">
              <w:rPr>
                <w:rFonts w:asciiTheme="minorHAnsi" w:hAnsiTheme="minorHAnsi" w:cs="Courier New"/>
                <w:b/>
                <w:noProof/>
                <w:sz w:val="22"/>
                <w:szCs w:val="22"/>
              </w:rPr>
              <w:t xml:space="preserve"> Class</w:t>
            </w:r>
          </w:p>
        </w:tc>
        <w:tc>
          <w:tcPr>
            <w:tcW w:w="6735" w:type="dxa"/>
          </w:tcPr>
          <w:p w:rsidR="00E8761B" w:rsidRPr="00EA2FC7" w:rsidRDefault="00E8761B" w:rsidP="009A54B7">
            <w:pPr>
              <w:pStyle w:val="PlainText"/>
              <w:ind w:left="72"/>
              <w:rPr>
                <w:rFonts w:asciiTheme="minorHAnsi" w:hAnsiTheme="minorHAnsi" w:cs="Courier New"/>
                <w:b/>
                <w:sz w:val="22"/>
                <w:szCs w:val="22"/>
              </w:rPr>
            </w:pPr>
            <w:r w:rsidRPr="00EA2FC7">
              <w:rPr>
                <w:rFonts w:asciiTheme="minorHAnsi" w:hAnsiTheme="minorHAnsi" w:cs="Courier New"/>
                <w:b/>
                <w:sz w:val="22"/>
                <w:szCs w:val="22"/>
              </w:rPr>
              <w:t>Description</w:t>
            </w:r>
          </w:p>
        </w:tc>
      </w:tr>
      <w:tr w:rsidR="00E8761B" w:rsidRPr="00FA095B" w:rsidTr="000B1248">
        <w:tc>
          <w:tcPr>
            <w:tcW w:w="2718" w:type="dxa"/>
          </w:tcPr>
          <w:p w:rsidR="00E8761B" w:rsidRPr="00FA095B" w:rsidRDefault="00E8761B" w:rsidP="009A54B7">
            <w:pPr>
              <w:pStyle w:val="PlainText"/>
              <w:ind w:left="0"/>
              <w:rPr>
                <w:rFonts w:asciiTheme="minorHAnsi" w:hAnsiTheme="minorHAnsi" w:cs="Courier New"/>
                <w:noProof/>
                <w:sz w:val="22"/>
                <w:szCs w:val="22"/>
              </w:rPr>
            </w:pPr>
            <w:r w:rsidRPr="00FA095B">
              <w:rPr>
                <w:rFonts w:asciiTheme="minorHAnsi" w:hAnsiTheme="minorHAnsi" w:cs="Courier New"/>
                <w:noProof/>
                <w:sz w:val="22"/>
                <w:szCs w:val="22"/>
              </w:rPr>
              <w:t>backoffice</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Supports monitoring of system functioning, activities and RESTful services</w:t>
            </w:r>
          </w:p>
        </w:tc>
      </w:tr>
      <w:tr w:rsidR="00E8761B" w:rsidRPr="00FA095B" w:rsidTr="000B1248">
        <w:tc>
          <w:tcPr>
            <w:tcW w:w="2718" w:type="dxa"/>
          </w:tcPr>
          <w:p w:rsidR="00E8761B" w:rsidRPr="00FA095B" w:rsidRDefault="00820936" w:rsidP="009A54B7">
            <w:pPr>
              <w:pStyle w:val="PlainText"/>
              <w:ind w:left="0"/>
              <w:rPr>
                <w:rFonts w:asciiTheme="minorHAnsi" w:hAnsiTheme="minorHAnsi" w:cs="Courier New"/>
                <w:noProof/>
                <w:sz w:val="22"/>
                <w:szCs w:val="22"/>
              </w:rPr>
            </w:pPr>
            <w:r w:rsidRPr="00FA095B">
              <w:rPr>
                <w:rFonts w:asciiTheme="minorHAnsi" w:hAnsiTheme="minorHAnsi" w:cs="Courier New"/>
                <w:noProof/>
                <w:sz w:val="22"/>
                <w:szCs w:val="22"/>
              </w:rPr>
              <w:t>E</w:t>
            </w:r>
            <w:r w:rsidR="00E8761B" w:rsidRPr="00FA095B">
              <w:rPr>
                <w:rFonts w:asciiTheme="minorHAnsi" w:hAnsiTheme="minorHAnsi" w:cs="Courier New"/>
                <w:noProof/>
                <w:sz w:val="22"/>
                <w:szCs w:val="22"/>
              </w:rPr>
              <w:t>rrors</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Supports the “Page not found” screen, when requested information is not available.</w:t>
            </w:r>
          </w:p>
        </w:tc>
      </w:tr>
      <w:tr w:rsidR="00E8761B" w:rsidRPr="00FA095B" w:rsidTr="000B1248">
        <w:tc>
          <w:tcPr>
            <w:tcW w:w="2718" w:type="dxa"/>
          </w:tcPr>
          <w:p w:rsidR="00E8761B" w:rsidRPr="00FA095B" w:rsidRDefault="00820936" w:rsidP="009A54B7">
            <w:pPr>
              <w:pStyle w:val="PlainText"/>
              <w:tabs>
                <w:tab w:val="left" w:pos="195"/>
              </w:tabs>
              <w:ind w:left="0"/>
              <w:rPr>
                <w:rFonts w:asciiTheme="minorHAnsi" w:hAnsiTheme="minorHAnsi" w:cs="Courier New"/>
                <w:noProof/>
                <w:sz w:val="22"/>
                <w:szCs w:val="22"/>
              </w:rPr>
            </w:pPr>
            <w:r w:rsidRPr="00FA095B">
              <w:rPr>
                <w:rFonts w:asciiTheme="minorHAnsi" w:hAnsiTheme="minorHAnsi" w:cs="Courier New"/>
                <w:noProof/>
                <w:sz w:val="22"/>
                <w:szCs w:val="22"/>
              </w:rPr>
              <w:t>L</w:t>
            </w:r>
            <w:r w:rsidR="00E8761B" w:rsidRPr="00FA095B">
              <w:rPr>
                <w:rFonts w:asciiTheme="minorHAnsi" w:hAnsiTheme="minorHAnsi" w:cs="Courier New"/>
                <w:noProof/>
                <w:sz w:val="22"/>
                <w:szCs w:val="22"/>
              </w:rPr>
              <w:t>ogin</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Supports the authentication of a user when they attempt access to the web site</w:t>
            </w:r>
          </w:p>
        </w:tc>
      </w:tr>
      <w:tr w:rsidR="00E8761B" w:rsidRPr="00FA095B" w:rsidTr="000B1248">
        <w:tc>
          <w:tcPr>
            <w:tcW w:w="2718" w:type="dxa"/>
          </w:tcPr>
          <w:p w:rsidR="00E8761B" w:rsidRPr="00FA095B" w:rsidRDefault="00820936" w:rsidP="009A54B7">
            <w:pPr>
              <w:pStyle w:val="PlainText"/>
              <w:ind w:left="0"/>
              <w:rPr>
                <w:rFonts w:asciiTheme="minorHAnsi" w:hAnsiTheme="minorHAnsi" w:cs="Courier New"/>
                <w:noProof/>
                <w:sz w:val="22"/>
                <w:szCs w:val="22"/>
              </w:rPr>
            </w:pPr>
            <w:r w:rsidRPr="00FA095B">
              <w:rPr>
                <w:rFonts w:asciiTheme="minorHAnsi" w:hAnsiTheme="minorHAnsi" w:cs="Courier New"/>
                <w:noProof/>
                <w:sz w:val="22"/>
                <w:szCs w:val="22"/>
              </w:rPr>
              <w:t>H</w:t>
            </w:r>
            <w:r w:rsidR="00E8761B" w:rsidRPr="00FA095B">
              <w:rPr>
                <w:rFonts w:asciiTheme="minorHAnsi" w:hAnsiTheme="minorHAnsi" w:cs="Courier New"/>
                <w:noProof/>
                <w:sz w:val="22"/>
                <w:szCs w:val="22"/>
              </w:rPr>
              <w:t>elp</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Supports the system help screens that are available to users</w:t>
            </w:r>
          </w:p>
        </w:tc>
      </w:tr>
      <w:tr w:rsidR="00E8761B" w:rsidRPr="00FA095B" w:rsidTr="000B1248">
        <w:tc>
          <w:tcPr>
            <w:tcW w:w="2718" w:type="dxa"/>
          </w:tcPr>
          <w:p w:rsidR="00E8761B" w:rsidRPr="00FA095B" w:rsidRDefault="00E8761B" w:rsidP="009A54B7">
            <w:pPr>
              <w:pStyle w:val="PlainText"/>
              <w:ind w:left="0"/>
              <w:rPr>
                <w:rFonts w:asciiTheme="minorHAnsi" w:hAnsiTheme="minorHAnsi" w:cs="Courier New"/>
                <w:noProof/>
                <w:sz w:val="22"/>
                <w:szCs w:val="22"/>
              </w:rPr>
            </w:pPr>
            <w:r w:rsidRPr="00FA095B">
              <w:rPr>
                <w:rFonts w:asciiTheme="minorHAnsi" w:hAnsiTheme="minorHAnsi" w:cs="Courier New"/>
                <w:noProof/>
                <w:sz w:val="22"/>
                <w:szCs w:val="22"/>
              </w:rPr>
              <w:t>helpFileUpload</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Supports the upload of user manuals, SOPs etc. for the users</w:t>
            </w:r>
          </w:p>
        </w:tc>
      </w:tr>
      <w:tr w:rsidR="00E8761B" w:rsidRPr="00FA095B" w:rsidTr="000B1248">
        <w:tc>
          <w:tcPr>
            <w:tcW w:w="2718" w:type="dxa"/>
          </w:tcPr>
          <w:p w:rsidR="00E8761B" w:rsidRPr="00FA095B" w:rsidRDefault="00820936" w:rsidP="009A54B7">
            <w:pPr>
              <w:pStyle w:val="PlainText"/>
              <w:ind w:left="0"/>
              <w:rPr>
                <w:rFonts w:asciiTheme="minorHAnsi" w:hAnsiTheme="minorHAnsi" w:cs="Courier New"/>
                <w:noProof/>
                <w:sz w:val="22"/>
                <w:szCs w:val="22"/>
              </w:rPr>
            </w:pPr>
            <w:r w:rsidRPr="00FA095B">
              <w:rPr>
                <w:rFonts w:asciiTheme="minorHAnsi" w:hAnsiTheme="minorHAnsi" w:cs="Courier New"/>
                <w:noProof/>
                <w:sz w:val="22"/>
                <w:szCs w:val="22"/>
              </w:rPr>
              <w:t>H</w:t>
            </w:r>
            <w:r w:rsidR="00E8761B" w:rsidRPr="00FA095B">
              <w:rPr>
                <w:rFonts w:asciiTheme="minorHAnsi" w:hAnsiTheme="minorHAnsi" w:cs="Courier New"/>
                <w:noProof/>
                <w:sz w:val="22"/>
                <w:szCs w:val="22"/>
              </w:rPr>
              <w:t>ome</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Supports the initial page that a user sees when they login.  This home page is a function of the individual user, and their role.</w:t>
            </w:r>
          </w:p>
        </w:tc>
      </w:tr>
      <w:tr w:rsidR="00E8761B" w:rsidRPr="00FA095B" w:rsidTr="000B1248">
        <w:tc>
          <w:tcPr>
            <w:tcW w:w="2718" w:type="dxa"/>
          </w:tcPr>
          <w:p w:rsidR="00E8761B" w:rsidRPr="00FA095B" w:rsidRDefault="00E8761B" w:rsidP="009A54B7">
            <w:pPr>
              <w:pStyle w:val="PlainText"/>
              <w:ind w:left="0"/>
              <w:rPr>
                <w:rFonts w:asciiTheme="minorHAnsi" w:hAnsiTheme="minorHAnsi" w:cs="Courier New"/>
                <w:noProof/>
                <w:sz w:val="22"/>
                <w:szCs w:val="22"/>
              </w:rPr>
            </w:pPr>
            <w:r w:rsidRPr="00FA095B">
              <w:rPr>
                <w:rFonts w:asciiTheme="minorHAnsi" w:hAnsiTheme="minorHAnsi" w:cs="Courier New"/>
                <w:noProof/>
                <w:sz w:val="22"/>
                <w:szCs w:val="22"/>
              </w:rPr>
              <w:t>userLogin</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Supports the reporting of users, and the information stored about those users, such as affiliation</w:t>
            </w:r>
          </w:p>
        </w:tc>
      </w:tr>
      <w:tr w:rsidR="00E8761B" w:rsidRPr="00FA095B" w:rsidTr="000B1248">
        <w:tc>
          <w:tcPr>
            <w:tcW w:w="2718" w:type="dxa"/>
          </w:tcPr>
          <w:p w:rsidR="00E8761B" w:rsidRPr="00FA095B" w:rsidRDefault="00820936" w:rsidP="009A54B7">
            <w:pPr>
              <w:pStyle w:val="PlainText"/>
              <w:ind w:left="0"/>
              <w:rPr>
                <w:rFonts w:asciiTheme="minorHAnsi" w:hAnsiTheme="minorHAnsi" w:cs="Courier New"/>
                <w:noProof/>
                <w:sz w:val="22"/>
                <w:szCs w:val="22"/>
              </w:rPr>
            </w:pPr>
            <w:r w:rsidRPr="00FA095B">
              <w:rPr>
                <w:rFonts w:asciiTheme="minorHAnsi" w:hAnsiTheme="minorHAnsi" w:cs="Courier New"/>
                <w:noProof/>
                <w:sz w:val="22"/>
                <w:szCs w:val="22"/>
              </w:rPr>
              <w:t>L</w:t>
            </w:r>
            <w:r w:rsidR="00E8761B" w:rsidRPr="00FA095B">
              <w:rPr>
                <w:rFonts w:asciiTheme="minorHAnsi" w:hAnsiTheme="minorHAnsi" w:cs="Courier New"/>
                <w:noProof/>
                <w:sz w:val="22"/>
                <w:szCs w:val="22"/>
              </w:rPr>
              <w:t>ogout</w:t>
            </w:r>
          </w:p>
        </w:tc>
        <w:tc>
          <w:tcPr>
            <w:tcW w:w="6735" w:type="dxa"/>
          </w:tcPr>
          <w:p w:rsidR="00E8761B" w:rsidRPr="00FA095B" w:rsidRDefault="00E8761B" w:rsidP="009A54B7">
            <w:pPr>
              <w:pStyle w:val="PlainText"/>
              <w:ind w:left="72"/>
              <w:rPr>
                <w:rFonts w:asciiTheme="minorHAnsi" w:hAnsiTheme="minorHAnsi" w:cs="Courier New"/>
                <w:sz w:val="22"/>
                <w:szCs w:val="22"/>
              </w:rPr>
            </w:pPr>
            <w:r>
              <w:rPr>
                <w:rFonts w:asciiTheme="minorHAnsi" w:hAnsiTheme="minorHAnsi" w:cs="Courier New"/>
                <w:sz w:val="22"/>
                <w:szCs w:val="22"/>
              </w:rPr>
              <w:t>Destroys the session</w:t>
            </w:r>
          </w:p>
        </w:tc>
      </w:tr>
    </w:tbl>
    <w:p w:rsidR="00E8761B" w:rsidRPr="00365529" w:rsidRDefault="00E8761B" w:rsidP="00E8761B"/>
    <w:tbl>
      <w:tblPr>
        <w:tblStyle w:val="TableGrid"/>
        <w:tblW w:w="0" w:type="auto"/>
        <w:tblLook w:val="04A0" w:firstRow="1" w:lastRow="0" w:firstColumn="1" w:lastColumn="0" w:noHBand="0" w:noVBand="1"/>
      </w:tblPr>
      <w:tblGrid>
        <w:gridCol w:w="9453"/>
      </w:tblGrid>
      <w:tr w:rsidR="00E8761B" w:rsidTr="000B1248">
        <w:tc>
          <w:tcPr>
            <w:tcW w:w="9453" w:type="dxa"/>
            <w:tcBorders>
              <w:top w:val="single" w:sz="18" w:space="0" w:color="auto"/>
              <w:left w:val="single" w:sz="18" w:space="0" w:color="auto"/>
              <w:bottom w:val="single" w:sz="18" w:space="0" w:color="auto"/>
              <w:right w:val="single" w:sz="18" w:space="0" w:color="auto"/>
            </w:tcBorders>
          </w:tcPr>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lastRenderedPageBreak/>
              <w:t>\---</w:t>
            </w:r>
            <w:r w:rsidR="00820936">
              <w:rPr>
                <w:rFonts w:ascii="Lucida Console" w:hAnsi="Lucida Console" w:cs="Courier New"/>
                <w:noProof/>
              </w:rPr>
              <w:t>cdrlite</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+---grails-app</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+---controllers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   \---nci</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       \---</w:t>
            </w:r>
            <w:r w:rsidR="00AC2FAA">
              <w:rPr>
                <w:rFonts w:ascii="Lucida Console" w:hAnsi="Lucida Console" w:cs="Courier New"/>
                <w:noProof/>
              </w:rPr>
              <w:t>bbrb</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           +---</w:t>
            </w:r>
            <w:r w:rsidR="00AC2FAA">
              <w:rPr>
                <w:rFonts w:ascii="Lucida Console" w:hAnsi="Lucida Console" w:cs="Courier New"/>
                <w:noProof/>
              </w:rPr>
              <w:t>cdr</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   |           |   +---datarecords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   +---forms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   |   \---</w:t>
            </w:r>
            <w:r w:rsidR="00820936">
              <w:rPr>
                <w:rFonts w:ascii="Lucida Console" w:hAnsi="Lucida Console" w:cs="Courier New"/>
                <w:noProof/>
              </w:rPr>
              <w:t>blood</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   +---prc</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   +---staticmembers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   \---util </w:t>
            </w:r>
          </w:p>
          <w:p w:rsidR="00E8761B" w:rsidRPr="00DB03D9" w:rsidRDefault="00E8761B" w:rsidP="005A2F27">
            <w:pPr>
              <w:pStyle w:val="PlainText"/>
              <w:keepNext/>
              <w:rPr>
                <w:rFonts w:ascii="Lucida Console" w:hAnsi="Lucida Console" w:cs="Courier New"/>
              </w:rPr>
            </w:pPr>
            <w:r w:rsidRPr="006C720E">
              <w:rPr>
                <w:rFonts w:ascii="Lucida Console" w:hAnsi="Lucida Console" w:cs="Courier New"/>
                <w:noProof/>
              </w:rPr>
              <w:t xml:space="preserve">    |   |           \---</w:t>
            </w:r>
            <w:r w:rsidR="00271107">
              <w:rPr>
                <w:rFonts w:ascii="Lucida Console" w:hAnsi="Lucida Console" w:cs="Courier New"/>
                <w:noProof/>
              </w:rPr>
              <w:t>cdrlite</w:t>
            </w:r>
          </w:p>
        </w:tc>
      </w:tr>
    </w:tbl>
    <w:p w:rsidR="00E8761B" w:rsidRPr="009A54B7" w:rsidRDefault="00E8761B" w:rsidP="008B4263">
      <w:pPr>
        <w:pStyle w:val="Caption"/>
      </w:pPr>
      <w:bookmarkStart w:id="101" w:name="_Ref434829039"/>
      <w:bookmarkStart w:id="102" w:name="_Toc445989331"/>
      <w:r w:rsidRPr="009A54B7">
        <w:t xml:space="preserve">Figure </w:t>
      </w:r>
      <w:r w:rsidRPr="009A54B7">
        <w:fldChar w:fldCharType="begin"/>
      </w:r>
      <w:r w:rsidRPr="009A54B7">
        <w:instrText xml:space="preserve"> SEQ Figure \* ARABIC </w:instrText>
      </w:r>
      <w:r w:rsidRPr="009A54B7">
        <w:fldChar w:fldCharType="separate"/>
      </w:r>
      <w:r w:rsidR="001F2882">
        <w:t>7</w:t>
      </w:r>
      <w:r w:rsidRPr="009A54B7">
        <w:fldChar w:fldCharType="end"/>
      </w:r>
      <w:bookmarkEnd w:id="101"/>
      <w:r w:rsidRPr="009A54B7">
        <w:t xml:space="preserve"> - </w:t>
      </w:r>
      <w:r w:rsidR="00BA69BE">
        <w:t>CDR-LITE</w:t>
      </w:r>
      <w:r w:rsidRPr="009A54B7">
        <w:t xml:space="preserve"> </w:t>
      </w:r>
      <w:r w:rsidRPr="009A54B7">
        <w:rPr>
          <w:rFonts w:ascii="Lucida Console" w:hAnsi="Lucida Console"/>
        </w:rPr>
        <w:t>controllers</w:t>
      </w:r>
      <w:r w:rsidRPr="009A54B7">
        <w:t xml:space="preserve"> Directory Structure</w:t>
      </w:r>
      <w:bookmarkEnd w:id="102"/>
    </w:p>
    <w:p w:rsidR="00E8761B" w:rsidRDefault="00E8761B" w:rsidP="00E8761B">
      <w:r>
        <w:t>T</w:t>
      </w:r>
      <w:r w:rsidRPr="009B5A48">
        <w:t>he grails-app/domain directory</w:t>
      </w:r>
      <w:r>
        <w:t xml:space="preserve">, shown in </w:t>
      </w:r>
      <w:r>
        <w:fldChar w:fldCharType="begin"/>
      </w:r>
      <w:r>
        <w:instrText xml:space="preserve"> REF _Ref434829490 \h </w:instrText>
      </w:r>
      <w:r>
        <w:fldChar w:fldCharType="separate"/>
      </w:r>
      <w:r w:rsidR="001F2882" w:rsidRPr="009A54B7">
        <w:t xml:space="preserve">Figure </w:t>
      </w:r>
      <w:r w:rsidR="001F2882">
        <w:rPr>
          <w:noProof/>
        </w:rPr>
        <w:t>8</w:t>
      </w:r>
      <w:r>
        <w:fldChar w:fldCharType="end"/>
      </w:r>
      <w:r>
        <w:t xml:space="preserve">, stores the domain classes.  A description of the individual </w:t>
      </w:r>
      <w:r w:rsidRPr="00FC67A4">
        <w:rPr>
          <w:rFonts w:asciiTheme="minorHAnsi" w:hAnsiTheme="minorHAnsi"/>
        </w:rPr>
        <w:t xml:space="preserve">domain classes is in </w:t>
      </w:r>
      <w:r w:rsidRPr="003068E1">
        <w:rPr>
          <w:rFonts w:asciiTheme="minorHAnsi" w:hAnsiTheme="minorHAnsi"/>
        </w:rPr>
        <w:fldChar w:fldCharType="begin"/>
      </w:r>
      <w:r w:rsidRPr="003068E1">
        <w:rPr>
          <w:rFonts w:asciiTheme="minorHAnsi" w:hAnsiTheme="minorHAnsi"/>
        </w:rPr>
        <w:instrText xml:space="preserve"> REF _Ref434586940 \h  \* MERGEFORMAT </w:instrText>
      </w:r>
      <w:r w:rsidRPr="003068E1">
        <w:rPr>
          <w:rFonts w:asciiTheme="minorHAnsi" w:hAnsiTheme="minorHAnsi"/>
        </w:rPr>
      </w:r>
      <w:r w:rsidRPr="003068E1">
        <w:rPr>
          <w:rFonts w:asciiTheme="minorHAnsi" w:hAnsiTheme="minorHAnsi"/>
        </w:rPr>
        <w:fldChar w:fldCharType="separate"/>
      </w:r>
      <w:r w:rsidR="001F2882" w:rsidRPr="002E4586">
        <w:rPr>
          <w:rFonts w:asciiTheme="minorHAnsi" w:hAnsiTheme="minorHAnsi"/>
          <w:bCs/>
        </w:rPr>
        <w:t>Table 1</w:t>
      </w:r>
      <w:r w:rsidRPr="003068E1">
        <w:rPr>
          <w:rFonts w:asciiTheme="minorHAnsi" w:hAnsiTheme="minorHAnsi"/>
        </w:rPr>
        <w:fldChar w:fldCharType="end"/>
      </w:r>
      <w:r w:rsidRPr="00FC67A4">
        <w:rPr>
          <w:rFonts w:asciiTheme="minorHAnsi" w:hAnsiTheme="minorHAnsi"/>
        </w:rPr>
        <w:t xml:space="preserve">.  Each of the files is a .groovy file, with the file name the name of the domain class.  The directory structure divides the files into core functionality (e.g., </w:t>
      </w:r>
      <w:r w:rsidRPr="00FC67A4">
        <w:rPr>
          <w:rFonts w:asciiTheme="minorHAnsi" w:hAnsiTheme="minorHAnsi"/>
          <w:noProof/>
        </w:rPr>
        <w:t>data records, prc, and util</w:t>
      </w:r>
      <w:r w:rsidRPr="00FC67A4">
        <w:rPr>
          <w:rFonts w:asciiTheme="minorHAnsi" w:hAnsiTheme="minorHAnsi"/>
        </w:rPr>
        <w:t xml:space="preserve">) and forms.  </w:t>
      </w:r>
      <w:r w:rsidRPr="00FC67A4">
        <w:rPr>
          <w:rFonts w:asciiTheme="minorHAnsi" w:hAnsiTheme="minorHAnsi" w:cs="Arial"/>
          <w:color w:val="252525"/>
          <w:shd w:val="clear" w:color="auto" w:fill="FFFFFF"/>
        </w:rPr>
        <w:t>GORM manages all domain classes found in the domain. Methods are dynamically added to aid in persisting the class's instances.</w:t>
      </w:r>
      <w:r w:rsidR="003068E1">
        <w:rPr>
          <w:rFonts w:asciiTheme="minorHAnsi" w:hAnsiTheme="minorHAnsi" w:cs="Arial"/>
          <w:color w:val="252525"/>
          <w:shd w:val="clear" w:color="auto" w:fill="FFFFFF"/>
        </w:rPr>
        <w:t xml:space="preserve">  The files in this figure map into the Grails Domain box in </w:t>
      </w:r>
      <w:r w:rsidR="003068E1">
        <w:rPr>
          <w:rFonts w:asciiTheme="minorHAnsi" w:hAnsiTheme="minorHAnsi" w:cs="Arial"/>
          <w:color w:val="252525"/>
          <w:shd w:val="clear" w:color="auto" w:fill="FFFFFF"/>
        </w:rPr>
        <w:fldChar w:fldCharType="begin"/>
      </w:r>
      <w:r w:rsidR="003068E1">
        <w:rPr>
          <w:rFonts w:asciiTheme="minorHAnsi" w:hAnsiTheme="minorHAnsi" w:cs="Arial"/>
          <w:color w:val="252525"/>
          <w:shd w:val="clear" w:color="auto" w:fill="FFFFFF"/>
        </w:rPr>
        <w:instrText xml:space="preserve"> REF _Ref435193468 \h </w:instrText>
      </w:r>
      <w:r w:rsidR="003068E1">
        <w:rPr>
          <w:rFonts w:asciiTheme="minorHAnsi" w:hAnsiTheme="minorHAnsi" w:cs="Arial"/>
          <w:color w:val="252525"/>
          <w:shd w:val="clear" w:color="auto" w:fill="FFFFFF"/>
        </w:rPr>
      </w:r>
      <w:r w:rsidR="003068E1">
        <w:rPr>
          <w:rFonts w:asciiTheme="minorHAnsi" w:hAnsiTheme="minorHAnsi" w:cs="Arial"/>
          <w:color w:val="252525"/>
          <w:shd w:val="clear" w:color="auto" w:fill="FFFFFF"/>
        </w:rPr>
        <w:fldChar w:fldCharType="separate"/>
      </w:r>
      <w:r w:rsidR="001F2882" w:rsidRPr="00ED6CDC">
        <w:t xml:space="preserve">Figure </w:t>
      </w:r>
      <w:r w:rsidR="001F2882">
        <w:rPr>
          <w:noProof/>
        </w:rPr>
        <w:t>4</w:t>
      </w:r>
      <w:r w:rsidR="003068E1">
        <w:rPr>
          <w:rFonts w:asciiTheme="minorHAnsi" w:hAnsiTheme="minorHAnsi" w:cs="Arial"/>
          <w:color w:val="252525"/>
          <w:shd w:val="clear" w:color="auto" w:fill="FFFFFF"/>
        </w:rPr>
        <w:fldChar w:fldCharType="end"/>
      </w:r>
      <w:r w:rsidR="003068E1">
        <w:rPr>
          <w:rFonts w:asciiTheme="minorHAnsi" w:hAnsiTheme="minorHAnsi" w:cs="Arial"/>
          <w:color w:val="252525"/>
          <w:shd w:val="clear" w:color="auto" w:fill="FFFFFF"/>
        </w:rPr>
        <w:t>.</w:t>
      </w:r>
    </w:p>
    <w:tbl>
      <w:tblPr>
        <w:tblStyle w:val="TableGrid"/>
        <w:tblW w:w="0" w:type="auto"/>
        <w:tblLook w:val="04A0" w:firstRow="1" w:lastRow="0" w:firstColumn="1" w:lastColumn="0" w:noHBand="0" w:noVBand="1"/>
      </w:tblPr>
      <w:tblGrid>
        <w:gridCol w:w="9453"/>
      </w:tblGrid>
      <w:tr w:rsidR="00E8761B" w:rsidTr="000B1248">
        <w:tc>
          <w:tcPr>
            <w:tcW w:w="9453" w:type="dxa"/>
            <w:tcBorders>
              <w:top w:val="single" w:sz="18" w:space="0" w:color="auto"/>
              <w:left w:val="single" w:sz="18" w:space="0" w:color="auto"/>
              <w:bottom w:val="single" w:sz="18" w:space="0" w:color="auto"/>
              <w:right w:val="single" w:sz="18" w:space="0" w:color="auto"/>
            </w:tcBorders>
          </w:tcPr>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w:t>
            </w:r>
            <w:r w:rsidR="00820936">
              <w:rPr>
                <w:rFonts w:ascii="Lucida Console" w:hAnsi="Lucida Console" w:cs="Courier New"/>
                <w:noProof/>
              </w:rPr>
              <w:t>cdrlite</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+---grails-app</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+---domain</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\---nci</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w:t>
            </w:r>
            <w:r w:rsidR="00820936">
              <w:rPr>
                <w:rFonts w:ascii="Lucida Console" w:hAnsi="Lucida Console" w:cs="Courier New"/>
                <w:noProof/>
              </w:rPr>
              <w:t>bbrb</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w:t>
            </w:r>
            <w:r w:rsidR="00820936">
              <w:rPr>
                <w:rFonts w:ascii="Lucida Console" w:hAnsi="Lucida Console" w:cs="Courier New"/>
                <w:noProof/>
              </w:rPr>
              <w:t>cdr</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+---authservice</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+---datarecords </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+---forms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   \---</w:t>
            </w:r>
            <w:r w:rsidR="00820936">
              <w:rPr>
                <w:rFonts w:ascii="Lucida Console" w:hAnsi="Lucida Console" w:cs="Courier New"/>
                <w:noProof/>
              </w:rPr>
              <w:t>blood</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+---prc</w:t>
            </w:r>
          </w:p>
          <w:p w:rsidR="00E8761B"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+---staticmembers</w:t>
            </w:r>
          </w:p>
          <w:p w:rsidR="00E8761B" w:rsidRPr="00DB03D9" w:rsidRDefault="00E8761B" w:rsidP="000B1248">
            <w:pPr>
              <w:pStyle w:val="PlainText"/>
              <w:rPr>
                <w:rFonts w:ascii="Lucida Console" w:hAnsi="Lucida Console" w:cs="Courier New"/>
              </w:rPr>
            </w:pPr>
            <w:r w:rsidRPr="006C720E">
              <w:rPr>
                <w:rFonts w:ascii="Lucida Console" w:hAnsi="Lucida Console" w:cs="Courier New"/>
                <w:noProof/>
              </w:rPr>
              <w:t xml:space="preserve">    |   |               \---util</w:t>
            </w:r>
            <w:r w:rsidRPr="006C720E">
              <w:rPr>
                <w:rFonts w:ascii="Lucida Console" w:hAnsi="Lucida Console" w:cs="Courier New"/>
              </w:rPr>
              <w:t xml:space="preserve"> </w:t>
            </w:r>
          </w:p>
        </w:tc>
      </w:tr>
    </w:tbl>
    <w:p w:rsidR="00E8761B" w:rsidRPr="009A54B7" w:rsidRDefault="00E8761B" w:rsidP="008B4263">
      <w:pPr>
        <w:pStyle w:val="Caption"/>
      </w:pPr>
      <w:bookmarkStart w:id="103" w:name="_Ref434829490"/>
      <w:bookmarkStart w:id="104" w:name="_Toc445989332"/>
      <w:r w:rsidRPr="009A54B7">
        <w:t xml:space="preserve">Figure </w:t>
      </w:r>
      <w:r w:rsidRPr="009A54B7">
        <w:fldChar w:fldCharType="begin"/>
      </w:r>
      <w:r w:rsidRPr="009A54B7">
        <w:instrText xml:space="preserve"> SEQ Figure \* ARABIC </w:instrText>
      </w:r>
      <w:r w:rsidRPr="009A54B7">
        <w:fldChar w:fldCharType="separate"/>
      </w:r>
      <w:r w:rsidR="001F2882">
        <w:t>8</w:t>
      </w:r>
      <w:r w:rsidRPr="009A54B7">
        <w:fldChar w:fldCharType="end"/>
      </w:r>
      <w:bookmarkEnd w:id="103"/>
      <w:r w:rsidRPr="009A54B7">
        <w:t xml:space="preserve"> - </w:t>
      </w:r>
      <w:r w:rsidR="00BA69BE">
        <w:t>CDR-</w:t>
      </w:r>
      <w:r w:rsidR="00820936">
        <w:t>Lite</w:t>
      </w:r>
      <w:r w:rsidRPr="009A54B7">
        <w:t xml:space="preserve"> </w:t>
      </w:r>
      <w:r w:rsidRPr="009A54B7">
        <w:rPr>
          <w:rFonts w:ascii="Lucida Console" w:hAnsi="Lucida Console"/>
        </w:rPr>
        <w:t>domain</w:t>
      </w:r>
      <w:r w:rsidRPr="009A54B7">
        <w:t xml:space="preserve"> Directory Structure</w:t>
      </w:r>
      <w:bookmarkEnd w:id="104"/>
    </w:p>
    <w:p w:rsidR="00E8761B" w:rsidRDefault="00E8761B" w:rsidP="00E8761B">
      <w:r>
        <w:fldChar w:fldCharType="begin"/>
      </w:r>
      <w:r>
        <w:instrText xml:space="preserve"> REF _Ref434837468 \h </w:instrText>
      </w:r>
      <w:r>
        <w:fldChar w:fldCharType="separate"/>
      </w:r>
      <w:r w:rsidR="001F2882" w:rsidRPr="009A54B7">
        <w:t xml:space="preserve">Figure </w:t>
      </w:r>
      <w:r w:rsidR="001F2882">
        <w:rPr>
          <w:noProof/>
        </w:rPr>
        <w:t>9</w:t>
      </w:r>
      <w:r>
        <w:fldChar w:fldCharType="end"/>
      </w:r>
      <w:r>
        <w:t xml:space="preserve"> shows a collection of directories defined in the Grails scaffolding. </w:t>
      </w:r>
    </w:p>
    <w:p w:rsidR="00E8761B" w:rsidRDefault="00E8761B" w:rsidP="00E8761B">
      <w:r>
        <w:t xml:space="preserve">The grails-app/ i18n directory is designated to hold internationalization information for the web site.  This directory contains the file </w:t>
      </w:r>
      <w:r w:rsidRPr="00745E8D">
        <w:rPr>
          <w:noProof/>
        </w:rPr>
        <w:t>messages.properties</w:t>
      </w:r>
      <w:r>
        <w:t>, which contains settings for error messages used in data validation.</w:t>
      </w:r>
      <w:r w:rsidR="00820936">
        <w:t xml:space="preserve"> Only English messages are available.</w:t>
      </w:r>
    </w:p>
    <w:p w:rsidR="00E8761B" w:rsidRDefault="00E8761B" w:rsidP="00E8761B">
      <w:r>
        <w:t xml:space="preserve">The </w:t>
      </w:r>
      <w:r>
        <w:rPr>
          <w:noProof/>
        </w:rPr>
        <w:t>grails-app/jobs/</w:t>
      </w:r>
      <w:r w:rsidR="00820936">
        <w:rPr>
          <w:noProof/>
        </w:rPr>
        <w:t xml:space="preserve">cdrlite </w:t>
      </w:r>
      <w:r>
        <w:t xml:space="preserve">directory contains groovy </w:t>
      </w:r>
      <w:r w:rsidR="00820936">
        <w:t xml:space="preserve">scripts that can be run on a </w:t>
      </w:r>
      <w:r w:rsidR="00271107">
        <w:t>periodic</w:t>
      </w:r>
      <w:r w:rsidR="00820936">
        <w:t xml:space="preserve"> basis (</w:t>
      </w:r>
      <w:r w:rsidR="00AA5B62">
        <w:t>“</w:t>
      </w:r>
      <w:r w:rsidR="00820936">
        <w:t>cron</w:t>
      </w:r>
      <w:r w:rsidR="00AA5B62">
        <w:t>”</w:t>
      </w:r>
      <w:r w:rsidR="00820936">
        <w:t xml:space="preserve"> jobs).</w:t>
      </w:r>
      <w:r w:rsidR="003C588B">
        <w:t xml:space="preserve">  These jobs are coordinated via the Quartz package.</w:t>
      </w:r>
    </w:p>
    <w:p w:rsidR="00E8761B" w:rsidRPr="009A54B7" w:rsidRDefault="00E8761B" w:rsidP="008B4263">
      <w:pPr>
        <w:pStyle w:val="Caption"/>
      </w:pPr>
      <w:bookmarkStart w:id="105" w:name="_Ref434931285"/>
      <w:bookmarkStart w:id="106" w:name="_Toc445989346"/>
      <w:r w:rsidRPr="009A54B7">
        <w:lastRenderedPageBreak/>
        <w:t xml:space="preserve">Table </w:t>
      </w:r>
      <w:r w:rsidRPr="009A54B7">
        <w:fldChar w:fldCharType="begin"/>
      </w:r>
      <w:r w:rsidRPr="009A54B7">
        <w:instrText xml:space="preserve"> SEQ Table \* ARABIC </w:instrText>
      </w:r>
      <w:r w:rsidRPr="009A54B7">
        <w:fldChar w:fldCharType="separate"/>
      </w:r>
      <w:r w:rsidR="001F2882">
        <w:t>4</w:t>
      </w:r>
      <w:r w:rsidRPr="009A54B7">
        <w:fldChar w:fldCharType="end"/>
      </w:r>
      <w:bookmarkEnd w:id="105"/>
      <w:r w:rsidRPr="009A54B7">
        <w:t xml:space="preserve"> - </w:t>
      </w:r>
      <w:r w:rsidR="00BA69BE">
        <w:t>CDR-</w:t>
      </w:r>
      <w:r w:rsidR="00820936">
        <w:t>Lite</w:t>
      </w:r>
      <w:r w:rsidRPr="009A54B7">
        <w:t xml:space="preserve"> </w:t>
      </w:r>
      <w:r w:rsidR="00820936">
        <w:t>Quart</w:t>
      </w:r>
      <w:r w:rsidR="009641DF">
        <w:t>z</w:t>
      </w:r>
      <w:r w:rsidR="00820936">
        <w:t xml:space="preserve"> Scheduler Jobs</w:t>
      </w:r>
      <w:bookmarkEnd w:id="106"/>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87"/>
        <w:gridCol w:w="5200"/>
      </w:tblGrid>
      <w:tr w:rsidR="00E8761B" w:rsidRPr="00E30325" w:rsidTr="008B4263">
        <w:trPr>
          <w:tblHeader/>
        </w:trPr>
        <w:tc>
          <w:tcPr>
            <w:tcW w:w="0" w:type="auto"/>
          </w:tcPr>
          <w:p w:rsidR="00E8761B" w:rsidRPr="002E4586" w:rsidRDefault="00BA69BE" w:rsidP="002E4586">
            <w:pPr>
              <w:pStyle w:val="PlainText"/>
              <w:keepNext/>
              <w:keepLines/>
              <w:rPr>
                <w:rFonts w:asciiTheme="minorHAnsi" w:hAnsiTheme="minorHAnsi" w:cs="Courier New"/>
                <w:b/>
                <w:noProof/>
                <w:sz w:val="24"/>
                <w:szCs w:val="24"/>
              </w:rPr>
            </w:pPr>
            <w:r w:rsidRPr="002E4586">
              <w:rPr>
                <w:rFonts w:asciiTheme="minorHAnsi" w:hAnsiTheme="minorHAnsi" w:cs="Courier New"/>
                <w:b/>
                <w:noProof/>
                <w:sz w:val="24"/>
                <w:szCs w:val="24"/>
              </w:rPr>
              <w:t>CDR-</w:t>
            </w:r>
            <w:r w:rsidR="00820936" w:rsidRPr="002E4586">
              <w:rPr>
                <w:rFonts w:asciiTheme="minorHAnsi" w:hAnsiTheme="minorHAnsi" w:cs="Courier New"/>
                <w:b/>
                <w:noProof/>
                <w:sz w:val="24"/>
                <w:szCs w:val="24"/>
              </w:rPr>
              <w:t>Lite</w:t>
            </w:r>
            <w:r w:rsidR="00E8761B" w:rsidRPr="002E4586">
              <w:rPr>
                <w:rFonts w:asciiTheme="minorHAnsi" w:hAnsiTheme="minorHAnsi" w:cs="Courier New"/>
                <w:b/>
                <w:noProof/>
                <w:sz w:val="24"/>
                <w:szCs w:val="24"/>
              </w:rPr>
              <w:t xml:space="preserve"> </w:t>
            </w:r>
            <w:r w:rsidR="00820936" w:rsidRPr="002E4586">
              <w:rPr>
                <w:rFonts w:asciiTheme="minorHAnsi" w:hAnsiTheme="minorHAnsi" w:cs="Courier New"/>
                <w:b/>
                <w:noProof/>
                <w:sz w:val="24"/>
                <w:szCs w:val="24"/>
              </w:rPr>
              <w:t>Quartz Jobs</w:t>
            </w:r>
          </w:p>
        </w:tc>
        <w:tc>
          <w:tcPr>
            <w:tcW w:w="0" w:type="auto"/>
          </w:tcPr>
          <w:p w:rsidR="00E8761B" w:rsidRPr="002E4586" w:rsidRDefault="00E8761B" w:rsidP="002E4586">
            <w:pPr>
              <w:pStyle w:val="PlainText"/>
              <w:keepNext/>
              <w:keepLines/>
              <w:rPr>
                <w:rFonts w:asciiTheme="minorHAnsi" w:hAnsiTheme="minorHAnsi" w:cs="Courier New"/>
                <w:b/>
                <w:sz w:val="24"/>
                <w:szCs w:val="24"/>
              </w:rPr>
            </w:pPr>
            <w:r w:rsidRPr="002E4586">
              <w:rPr>
                <w:rFonts w:asciiTheme="minorHAnsi" w:hAnsiTheme="minorHAnsi" w:cs="Courier New"/>
                <w:b/>
                <w:sz w:val="24"/>
                <w:szCs w:val="24"/>
              </w:rPr>
              <w:t>Description</w:t>
            </w:r>
          </w:p>
        </w:tc>
      </w:tr>
      <w:tr w:rsidR="00E8761B" w:rsidRPr="00E30325" w:rsidTr="008B4263">
        <w:tc>
          <w:tcPr>
            <w:tcW w:w="0" w:type="auto"/>
          </w:tcPr>
          <w:p w:rsidR="00E8761B" w:rsidRPr="00E30325" w:rsidRDefault="00E8761B" w:rsidP="002E4586">
            <w:pPr>
              <w:pStyle w:val="PlainText"/>
              <w:keepNext/>
              <w:keepLines/>
              <w:rPr>
                <w:rFonts w:ascii="Courier New" w:hAnsi="Courier New" w:cs="Courier New"/>
                <w:noProof/>
              </w:rPr>
            </w:pPr>
            <w:r w:rsidRPr="00E30325">
              <w:rPr>
                <w:rFonts w:ascii="Courier New" w:hAnsi="Courier New" w:cs="Courier New"/>
                <w:noProof/>
              </w:rPr>
              <w:t>TextIndexJob.groovy</w:t>
            </w:r>
          </w:p>
        </w:tc>
        <w:tc>
          <w:tcPr>
            <w:tcW w:w="0" w:type="auto"/>
          </w:tcPr>
          <w:p w:rsidR="00E8761B" w:rsidRPr="00E30325" w:rsidRDefault="00E8761B" w:rsidP="002E4586">
            <w:pPr>
              <w:pStyle w:val="PlainText"/>
              <w:keepNext/>
              <w:keepLines/>
              <w:rPr>
                <w:rFonts w:asciiTheme="minorHAnsi" w:hAnsiTheme="minorHAnsi" w:cs="Courier New"/>
              </w:rPr>
            </w:pPr>
            <w:r w:rsidRPr="00E30325">
              <w:rPr>
                <w:rFonts w:asciiTheme="minorHAnsi" w:hAnsiTheme="minorHAnsi" w:cs="Courier New"/>
              </w:rPr>
              <w:t xml:space="preserve">Updates indexing of text fields for </w:t>
            </w:r>
            <w:r>
              <w:rPr>
                <w:rFonts w:asciiTheme="minorHAnsi" w:hAnsiTheme="minorHAnsi" w:cs="Courier New"/>
              </w:rPr>
              <w:t>Lucene</w:t>
            </w:r>
            <w:r w:rsidRPr="00E30325">
              <w:rPr>
                <w:rFonts w:asciiTheme="minorHAnsi" w:hAnsiTheme="minorHAnsi" w:cs="Courier New"/>
              </w:rPr>
              <w:t xml:space="preserve"> searching</w:t>
            </w:r>
          </w:p>
        </w:tc>
      </w:tr>
    </w:tbl>
    <w:p w:rsidR="00E8761B" w:rsidRDefault="00E8761B" w:rsidP="00E8761B"/>
    <w:p w:rsidR="00E8761B" w:rsidRDefault="00E8761B" w:rsidP="00E8761B">
      <w:r>
        <w:t xml:space="preserve">The </w:t>
      </w:r>
      <w:r>
        <w:rPr>
          <w:noProof/>
        </w:rPr>
        <w:t>grails-app/services/nci/</w:t>
      </w:r>
      <w:r w:rsidR="00AA0597">
        <w:rPr>
          <w:noProof/>
        </w:rPr>
        <w:t>bbrb</w:t>
      </w:r>
      <w:r>
        <w:rPr>
          <w:noProof/>
        </w:rPr>
        <w:t>/</w:t>
      </w:r>
      <w:r w:rsidR="00AA0597">
        <w:rPr>
          <w:noProof/>
        </w:rPr>
        <w:t>cdr</w:t>
      </w:r>
      <w:r w:rsidR="00AA0597">
        <w:t xml:space="preserve"> </w:t>
      </w:r>
      <w:r>
        <w:t xml:space="preserve">directory is the repository for the </w:t>
      </w:r>
      <w:r w:rsidR="00BA69BE">
        <w:t>CDR-</w:t>
      </w:r>
      <w:r w:rsidR="00AA0597">
        <w:t>Lite</w:t>
      </w:r>
      <w:r>
        <w:t xml:space="preserve"> Grails service classes.  A service class is a Plain Old Groovy Object (POGO) frequently with the name starting with a domain class, and ending with “</w:t>
      </w:r>
      <w:r>
        <w:rPr>
          <w:noProof/>
        </w:rPr>
        <w:t>Service.groovy.</w:t>
      </w:r>
      <w:r>
        <w:t>”  These service classes are Spring-loaded groovy beans.  The following table (</w:t>
      </w:r>
      <w:r>
        <w:fldChar w:fldCharType="begin"/>
      </w:r>
      <w:r>
        <w:instrText xml:space="preserve"> REF _Ref434929226 \h </w:instrText>
      </w:r>
      <w:r>
        <w:fldChar w:fldCharType="separate"/>
      </w:r>
      <w:r w:rsidR="001F2882" w:rsidRPr="008B4263">
        <w:t xml:space="preserve">Table </w:t>
      </w:r>
      <w:r w:rsidR="001F2882">
        <w:rPr>
          <w:noProof/>
        </w:rPr>
        <w:t>5</w:t>
      </w:r>
      <w:r>
        <w:fldChar w:fldCharType="end"/>
      </w:r>
      <w:r>
        <w:t xml:space="preserve">) describes the </w:t>
      </w:r>
      <w:r w:rsidR="00BA69BE">
        <w:t>CDR-LITE</w:t>
      </w:r>
      <w:r>
        <w:t xml:space="preserve"> services that are not associated with a Domain Class.  </w:t>
      </w:r>
    </w:p>
    <w:p w:rsidR="00E8761B" w:rsidRPr="008B4263" w:rsidRDefault="00E8761B" w:rsidP="008B4263">
      <w:pPr>
        <w:pStyle w:val="Caption"/>
      </w:pPr>
      <w:bookmarkStart w:id="107" w:name="_Ref434929226"/>
      <w:bookmarkStart w:id="108" w:name="_Toc445989347"/>
      <w:r w:rsidRPr="008B4263">
        <w:t xml:space="preserve">Table </w:t>
      </w:r>
      <w:r w:rsidRPr="008B4263">
        <w:fldChar w:fldCharType="begin"/>
      </w:r>
      <w:r w:rsidRPr="008B4263">
        <w:instrText xml:space="preserve"> SEQ Table \* ARABIC </w:instrText>
      </w:r>
      <w:r w:rsidRPr="008B4263">
        <w:fldChar w:fldCharType="separate"/>
      </w:r>
      <w:r w:rsidR="001F2882">
        <w:t>5</w:t>
      </w:r>
      <w:r w:rsidRPr="008B4263">
        <w:fldChar w:fldCharType="end"/>
      </w:r>
      <w:bookmarkEnd w:id="107"/>
      <w:r w:rsidRPr="008B4263">
        <w:t xml:space="preserve">  - Service Classes Not Associated with a Single Domain Class</w:t>
      </w:r>
      <w:bookmarkEnd w:id="108"/>
    </w:p>
    <w:tbl>
      <w:tblPr>
        <w:tblStyle w:val="TableGrid"/>
        <w:tblW w:w="0" w:type="auto"/>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3168"/>
        <w:gridCol w:w="6285"/>
      </w:tblGrid>
      <w:tr w:rsidR="00E8761B" w:rsidRPr="00767415" w:rsidTr="008B4263">
        <w:trPr>
          <w:tblHeader/>
        </w:trPr>
        <w:tc>
          <w:tcPr>
            <w:tcW w:w="3168" w:type="dxa"/>
          </w:tcPr>
          <w:p w:rsidR="00E8761B" w:rsidRPr="006F4DA8" w:rsidRDefault="00E8761B" w:rsidP="002E4586">
            <w:pPr>
              <w:keepNext/>
              <w:keepLines/>
              <w:spacing w:after="0"/>
              <w:ind w:left="180"/>
              <w:rPr>
                <w:b/>
              </w:rPr>
            </w:pPr>
            <w:r w:rsidRPr="006F4DA8">
              <w:rPr>
                <w:b/>
              </w:rPr>
              <w:t>Non Domain Class Service</w:t>
            </w:r>
          </w:p>
        </w:tc>
        <w:tc>
          <w:tcPr>
            <w:tcW w:w="6285" w:type="dxa"/>
          </w:tcPr>
          <w:p w:rsidR="00E8761B" w:rsidRPr="006F4DA8" w:rsidRDefault="00E8761B" w:rsidP="002E4586">
            <w:pPr>
              <w:keepNext/>
              <w:keepLines/>
              <w:spacing w:after="0"/>
              <w:ind w:left="162"/>
              <w:rPr>
                <w:b/>
              </w:rPr>
            </w:pPr>
            <w:r w:rsidRPr="006F4DA8">
              <w:rPr>
                <w:b/>
              </w:rPr>
              <w:t>Description</w:t>
            </w:r>
          </w:p>
        </w:tc>
      </w:tr>
      <w:tr w:rsidR="00E8761B" w:rsidRPr="00767415" w:rsidTr="008B4263">
        <w:tc>
          <w:tcPr>
            <w:tcW w:w="3168" w:type="dxa"/>
          </w:tcPr>
          <w:p w:rsidR="00E8761B" w:rsidRPr="006F4DA8" w:rsidRDefault="00E8761B" w:rsidP="002E4586">
            <w:pPr>
              <w:keepNext/>
              <w:keepLines/>
              <w:spacing w:after="0"/>
              <w:ind w:left="180"/>
              <w:rPr>
                <w:rFonts w:asciiTheme="minorHAnsi" w:hAnsiTheme="minorHAnsi"/>
                <w:noProof/>
              </w:rPr>
            </w:pPr>
            <w:r w:rsidRPr="006F4DA8">
              <w:rPr>
                <w:rFonts w:asciiTheme="minorHAnsi" w:hAnsiTheme="minorHAnsi"/>
                <w:noProof/>
              </w:rPr>
              <w:t>AccessPrivilegeService</w:t>
            </w:r>
          </w:p>
        </w:tc>
        <w:tc>
          <w:tcPr>
            <w:tcW w:w="6285" w:type="dxa"/>
          </w:tcPr>
          <w:p w:rsidR="00E8761B" w:rsidRPr="00767415" w:rsidRDefault="00E8761B" w:rsidP="002E4586">
            <w:pPr>
              <w:keepNext/>
              <w:keepLines/>
              <w:spacing w:after="0"/>
              <w:ind w:left="162"/>
            </w:pPr>
            <w:r w:rsidRPr="00767415">
              <w:t>Service supporting Spring in checking the access privileges  of the user and role</w:t>
            </w:r>
          </w:p>
        </w:tc>
      </w:tr>
      <w:tr w:rsidR="00E8761B" w:rsidRPr="00767415" w:rsidTr="008B4263">
        <w:tc>
          <w:tcPr>
            <w:tcW w:w="3168" w:type="dxa"/>
          </w:tcPr>
          <w:p w:rsidR="00E8761B" w:rsidRPr="006F4DA8" w:rsidRDefault="00E8761B" w:rsidP="008B4263">
            <w:pPr>
              <w:spacing w:after="0"/>
              <w:ind w:left="180"/>
              <w:rPr>
                <w:rFonts w:asciiTheme="minorHAnsi" w:hAnsiTheme="minorHAnsi"/>
                <w:noProof/>
              </w:rPr>
            </w:pPr>
            <w:r w:rsidRPr="006F4DA8">
              <w:rPr>
                <w:rFonts w:asciiTheme="minorHAnsi" w:hAnsiTheme="minorHAnsi"/>
                <w:noProof/>
              </w:rPr>
              <w:t>ActivityEventService</w:t>
            </w:r>
          </w:p>
        </w:tc>
        <w:tc>
          <w:tcPr>
            <w:tcW w:w="6285" w:type="dxa"/>
          </w:tcPr>
          <w:p w:rsidR="00E8761B" w:rsidRPr="00767415" w:rsidRDefault="00306F09" w:rsidP="008B4263">
            <w:pPr>
              <w:spacing w:after="0"/>
              <w:ind w:left="162"/>
            </w:pPr>
            <w:r>
              <w:t>Implements user e-mail notification when various events take place (such as a case collected)</w:t>
            </w:r>
          </w:p>
        </w:tc>
      </w:tr>
      <w:tr w:rsidR="00E8761B" w:rsidRPr="00767415" w:rsidTr="008B4263">
        <w:tc>
          <w:tcPr>
            <w:tcW w:w="3168" w:type="dxa"/>
          </w:tcPr>
          <w:p w:rsidR="00E8761B" w:rsidRPr="006F4DA8" w:rsidRDefault="00AA0597" w:rsidP="008B4263">
            <w:pPr>
              <w:spacing w:after="0"/>
              <w:ind w:left="180"/>
              <w:rPr>
                <w:rFonts w:asciiTheme="minorHAnsi" w:hAnsiTheme="minorHAnsi"/>
                <w:noProof/>
              </w:rPr>
            </w:pPr>
            <w:r>
              <w:rPr>
                <w:rFonts w:asciiTheme="minorHAnsi" w:hAnsiTheme="minorHAnsi"/>
                <w:noProof/>
              </w:rPr>
              <w:t>Blood</w:t>
            </w:r>
            <w:r w:rsidRPr="006F4DA8">
              <w:rPr>
                <w:rFonts w:asciiTheme="minorHAnsi" w:hAnsiTheme="minorHAnsi"/>
                <w:noProof/>
              </w:rPr>
              <w:t>Service</w:t>
            </w:r>
          </w:p>
        </w:tc>
        <w:tc>
          <w:tcPr>
            <w:tcW w:w="6285" w:type="dxa"/>
          </w:tcPr>
          <w:p w:rsidR="00E8761B" w:rsidRPr="00767415" w:rsidRDefault="00AA0597" w:rsidP="00AA0597">
            <w:pPr>
              <w:spacing w:after="0"/>
              <w:ind w:left="162"/>
            </w:pPr>
            <w:r>
              <w:t>Services supporting the Blood form</w:t>
            </w:r>
            <w:r w:rsidR="00E8761B" w:rsidRPr="00767415">
              <w:t xml:space="preserve"> </w:t>
            </w:r>
          </w:p>
        </w:tc>
      </w:tr>
      <w:tr w:rsidR="00E8761B" w:rsidRPr="00767415" w:rsidTr="008B4263">
        <w:tc>
          <w:tcPr>
            <w:tcW w:w="3168" w:type="dxa"/>
          </w:tcPr>
          <w:p w:rsidR="00E8761B" w:rsidRPr="006F4DA8" w:rsidRDefault="00AA0597" w:rsidP="008B4263">
            <w:pPr>
              <w:spacing w:after="0"/>
              <w:ind w:left="180"/>
              <w:rPr>
                <w:rFonts w:asciiTheme="minorHAnsi" w:hAnsiTheme="minorHAnsi"/>
                <w:noProof/>
              </w:rPr>
            </w:pPr>
            <w:r>
              <w:rPr>
                <w:rFonts w:asciiTheme="minorHAnsi" w:hAnsiTheme="minorHAnsi"/>
                <w:noProof/>
              </w:rPr>
              <w:t>CandidateService</w:t>
            </w:r>
          </w:p>
        </w:tc>
        <w:tc>
          <w:tcPr>
            <w:tcW w:w="6285" w:type="dxa"/>
          </w:tcPr>
          <w:p w:rsidR="00E8761B" w:rsidRPr="00767415" w:rsidRDefault="00AA0597" w:rsidP="00306F09">
            <w:pPr>
              <w:spacing w:after="0"/>
              <w:ind w:left="162"/>
            </w:pPr>
            <w:r>
              <w:t>Services to support creation of Candidates</w:t>
            </w:r>
          </w:p>
        </w:tc>
      </w:tr>
      <w:tr w:rsidR="00E8761B" w:rsidRPr="00767415" w:rsidTr="008B4263">
        <w:tc>
          <w:tcPr>
            <w:tcW w:w="3168" w:type="dxa"/>
          </w:tcPr>
          <w:p w:rsidR="00E8761B" w:rsidRPr="006F4DA8" w:rsidRDefault="00AA0597" w:rsidP="008B4263">
            <w:pPr>
              <w:spacing w:after="0"/>
              <w:ind w:left="180"/>
              <w:rPr>
                <w:rFonts w:asciiTheme="minorHAnsi" w:hAnsiTheme="minorHAnsi"/>
                <w:noProof/>
              </w:rPr>
            </w:pPr>
            <w:r>
              <w:rPr>
                <w:rFonts w:asciiTheme="minorHAnsi" w:hAnsiTheme="minorHAnsi"/>
                <w:noProof/>
              </w:rPr>
              <w:t>CaseStatusService</w:t>
            </w:r>
          </w:p>
        </w:tc>
        <w:tc>
          <w:tcPr>
            <w:tcW w:w="6285" w:type="dxa"/>
          </w:tcPr>
          <w:p w:rsidR="00E8761B" w:rsidRPr="00767415" w:rsidRDefault="00AA0597" w:rsidP="00AA0597">
            <w:pPr>
              <w:spacing w:after="0"/>
              <w:ind w:left="162"/>
            </w:pPr>
            <w:r>
              <w:t>Service to support setting and changing of Case Status</w:t>
            </w:r>
          </w:p>
        </w:tc>
      </w:tr>
      <w:tr w:rsidR="00E8761B" w:rsidRPr="00767415" w:rsidTr="008B4263">
        <w:tc>
          <w:tcPr>
            <w:tcW w:w="3168" w:type="dxa"/>
          </w:tcPr>
          <w:p w:rsidR="00E8761B" w:rsidRPr="006F4DA8" w:rsidRDefault="00AA0597" w:rsidP="00AA0597">
            <w:pPr>
              <w:spacing w:after="0"/>
              <w:ind w:left="180"/>
              <w:rPr>
                <w:rFonts w:asciiTheme="minorHAnsi" w:hAnsiTheme="minorHAnsi"/>
                <w:noProof/>
              </w:rPr>
            </w:pPr>
            <w:r>
              <w:rPr>
                <w:rFonts w:asciiTheme="minorHAnsi" w:hAnsiTheme="minorHAnsi"/>
                <w:noProof/>
              </w:rPr>
              <w:t>HealthHistoryService</w:t>
            </w:r>
            <w:r w:rsidRPr="006F4DA8">
              <w:rPr>
                <w:rFonts w:asciiTheme="minorHAnsi" w:hAnsiTheme="minorHAnsi"/>
                <w:noProof/>
              </w:rPr>
              <w:t xml:space="preserve"> </w:t>
            </w:r>
          </w:p>
        </w:tc>
        <w:tc>
          <w:tcPr>
            <w:tcW w:w="6285" w:type="dxa"/>
          </w:tcPr>
          <w:p w:rsidR="00E8761B" w:rsidRPr="00767415" w:rsidRDefault="00AA0597" w:rsidP="008B4263">
            <w:pPr>
              <w:spacing w:after="0"/>
              <w:ind w:left="162"/>
            </w:pPr>
            <w:r>
              <w:t>Supports saving the Health History Form</w:t>
            </w:r>
          </w:p>
        </w:tc>
      </w:tr>
      <w:tr w:rsidR="00E8761B" w:rsidRPr="00767415" w:rsidTr="008B4263">
        <w:tc>
          <w:tcPr>
            <w:tcW w:w="3168" w:type="dxa"/>
          </w:tcPr>
          <w:p w:rsidR="00E8761B" w:rsidRPr="006F4DA8" w:rsidRDefault="00E8761B" w:rsidP="008B4263">
            <w:pPr>
              <w:spacing w:after="0"/>
              <w:ind w:left="180"/>
              <w:rPr>
                <w:rFonts w:asciiTheme="minorHAnsi" w:hAnsiTheme="minorHAnsi"/>
                <w:noProof/>
              </w:rPr>
            </w:pPr>
            <w:r w:rsidRPr="006F4DA8">
              <w:rPr>
                <w:rFonts w:asciiTheme="minorHAnsi" w:hAnsiTheme="minorHAnsi"/>
                <w:noProof/>
              </w:rPr>
              <w:t xml:space="preserve">HubIdGenService </w:t>
            </w:r>
          </w:p>
        </w:tc>
        <w:tc>
          <w:tcPr>
            <w:tcW w:w="6285" w:type="dxa"/>
          </w:tcPr>
          <w:p w:rsidR="00E8761B" w:rsidRPr="00767415" w:rsidRDefault="00E8761B" w:rsidP="00AA0597">
            <w:pPr>
              <w:spacing w:after="0"/>
              <w:ind w:left="162"/>
            </w:pPr>
            <w:r w:rsidRPr="00767415">
              <w:t xml:space="preserve">Service to generate unique </w:t>
            </w:r>
            <w:r w:rsidR="00AA0597" w:rsidRPr="00767415">
              <w:t>identifi</w:t>
            </w:r>
            <w:r w:rsidR="00AA0597">
              <w:t>ers</w:t>
            </w:r>
          </w:p>
        </w:tc>
      </w:tr>
      <w:tr w:rsidR="00E8761B" w:rsidRPr="00767415" w:rsidTr="008B4263">
        <w:tc>
          <w:tcPr>
            <w:tcW w:w="3168" w:type="dxa"/>
          </w:tcPr>
          <w:p w:rsidR="00E8761B" w:rsidRPr="006F4DA8" w:rsidRDefault="00AA0597" w:rsidP="008B4263">
            <w:pPr>
              <w:spacing w:after="0"/>
              <w:ind w:left="180"/>
              <w:rPr>
                <w:rFonts w:asciiTheme="minorHAnsi" w:hAnsiTheme="minorHAnsi"/>
                <w:noProof/>
              </w:rPr>
            </w:pPr>
            <w:r>
              <w:rPr>
                <w:rFonts w:asciiTheme="minorHAnsi" w:hAnsiTheme="minorHAnsi"/>
                <w:noProof/>
              </w:rPr>
              <w:t>LocalPathReviewService</w:t>
            </w:r>
          </w:p>
        </w:tc>
        <w:tc>
          <w:tcPr>
            <w:tcW w:w="6285" w:type="dxa"/>
          </w:tcPr>
          <w:p w:rsidR="00E8761B" w:rsidRPr="00767415" w:rsidRDefault="00AA0597" w:rsidP="008B4263">
            <w:pPr>
              <w:spacing w:after="0"/>
              <w:ind w:left="162"/>
              <w:rPr>
                <w:b/>
              </w:rPr>
            </w:pPr>
            <w:r w:rsidRPr="00AA0597">
              <w:t>Service to support saving the Local</w:t>
            </w:r>
            <w:r w:rsidR="00E70AF5">
              <w:t xml:space="preserve"> </w:t>
            </w:r>
            <w:r w:rsidRPr="00AA0597">
              <w:t>Path</w:t>
            </w:r>
            <w:r w:rsidR="00E70AF5">
              <w:t xml:space="preserve">ology </w:t>
            </w:r>
            <w:r w:rsidRPr="00AA0597">
              <w:t>Review form</w:t>
            </w:r>
          </w:p>
        </w:tc>
      </w:tr>
      <w:tr w:rsidR="00E8761B" w:rsidRPr="00767415" w:rsidTr="008B4263">
        <w:tc>
          <w:tcPr>
            <w:tcW w:w="3168" w:type="dxa"/>
          </w:tcPr>
          <w:p w:rsidR="00E8761B" w:rsidRPr="006F4DA8" w:rsidRDefault="00AA0597" w:rsidP="00AA0597">
            <w:pPr>
              <w:spacing w:after="0"/>
              <w:ind w:left="180"/>
              <w:rPr>
                <w:rFonts w:asciiTheme="minorHAnsi" w:hAnsiTheme="minorHAnsi"/>
                <w:noProof/>
              </w:rPr>
            </w:pPr>
            <w:r w:rsidRPr="006F4DA8">
              <w:rPr>
                <w:rFonts w:asciiTheme="minorHAnsi" w:hAnsiTheme="minorHAnsi"/>
                <w:noProof/>
              </w:rPr>
              <w:t>Prc</w:t>
            </w:r>
            <w:r>
              <w:rPr>
                <w:rFonts w:asciiTheme="minorHAnsi" w:hAnsiTheme="minorHAnsi"/>
                <w:noProof/>
              </w:rPr>
              <w:t>Report</w:t>
            </w:r>
            <w:r w:rsidRPr="006F4DA8">
              <w:rPr>
                <w:rFonts w:asciiTheme="minorHAnsi" w:hAnsiTheme="minorHAnsi"/>
                <w:noProof/>
              </w:rPr>
              <w:t xml:space="preserve">Service </w:t>
            </w:r>
          </w:p>
        </w:tc>
        <w:tc>
          <w:tcPr>
            <w:tcW w:w="6285" w:type="dxa"/>
          </w:tcPr>
          <w:p w:rsidR="00E8761B" w:rsidRPr="00767415" w:rsidRDefault="00E8761B" w:rsidP="00AA0597">
            <w:pPr>
              <w:spacing w:after="0"/>
              <w:ind w:left="162"/>
            </w:pPr>
            <w:r w:rsidRPr="00767415">
              <w:t>Service supporting the PRC report form</w:t>
            </w:r>
          </w:p>
        </w:tc>
      </w:tr>
      <w:tr w:rsidR="00E8761B" w:rsidRPr="00767415" w:rsidTr="008B4263">
        <w:tc>
          <w:tcPr>
            <w:tcW w:w="3168" w:type="dxa"/>
          </w:tcPr>
          <w:p w:rsidR="00E8761B" w:rsidRPr="006F4DA8" w:rsidRDefault="00E8761B" w:rsidP="008B4263">
            <w:pPr>
              <w:spacing w:after="0"/>
              <w:ind w:left="180"/>
              <w:rPr>
                <w:rFonts w:asciiTheme="minorHAnsi" w:hAnsiTheme="minorHAnsi"/>
                <w:noProof/>
              </w:rPr>
            </w:pPr>
            <w:r w:rsidRPr="006F4DA8">
              <w:rPr>
                <w:rFonts w:asciiTheme="minorHAnsi" w:hAnsiTheme="minorHAnsi"/>
                <w:noProof/>
              </w:rPr>
              <w:t xml:space="preserve">ProcessingService </w:t>
            </w:r>
          </w:p>
        </w:tc>
        <w:tc>
          <w:tcPr>
            <w:tcW w:w="6285" w:type="dxa"/>
          </w:tcPr>
          <w:p w:rsidR="00E8761B" w:rsidRPr="00767415" w:rsidRDefault="00306F09" w:rsidP="00306F09">
            <w:pPr>
              <w:spacing w:after="0"/>
              <w:ind w:left="162"/>
            </w:pPr>
            <w:r>
              <w:t>Service to support shipping and processing events, as XML payloads, when these are received from Van Andel via REST over HTTPS</w:t>
            </w:r>
          </w:p>
        </w:tc>
      </w:tr>
      <w:tr w:rsidR="00E8761B" w:rsidRPr="00767415" w:rsidTr="008B4263">
        <w:tc>
          <w:tcPr>
            <w:tcW w:w="3168" w:type="dxa"/>
          </w:tcPr>
          <w:p w:rsidR="00E8761B" w:rsidRPr="006F4DA8" w:rsidRDefault="00AA0597" w:rsidP="008B4263">
            <w:pPr>
              <w:spacing w:after="0"/>
              <w:ind w:left="180"/>
              <w:rPr>
                <w:rFonts w:asciiTheme="minorHAnsi" w:hAnsiTheme="minorHAnsi"/>
                <w:noProof/>
              </w:rPr>
            </w:pPr>
            <w:r>
              <w:rPr>
                <w:rFonts w:asciiTheme="minorHAnsi" w:hAnsiTheme="minorHAnsi"/>
                <w:noProof/>
              </w:rPr>
              <w:t>QueryService</w:t>
            </w:r>
            <w:r w:rsidRPr="006F4DA8">
              <w:rPr>
                <w:rFonts w:asciiTheme="minorHAnsi" w:hAnsiTheme="minorHAnsi"/>
                <w:noProof/>
              </w:rPr>
              <w:t xml:space="preserve"> </w:t>
            </w:r>
          </w:p>
        </w:tc>
        <w:tc>
          <w:tcPr>
            <w:tcW w:w="6285" w:type="dxa"/>
          </w:tcPr>
          <w:p w:rsidR="00E8761B" w:rsidRPr="00767415" w:rsidRDefault="00E8761B" w:rsidP="00AA0597">
            <w:pPr>
              <w:spacing w:after="0"/>
              <w:ind w:left="162"/>
            </w:pPr>
            <w:r w:rsidRPr="00767415">
              <w:t xml:space="preserve">Service supporting </w:t>
            </w:r>
            <w:r w:rsidR="00AA0597">
              <w:t>the query tracker</w:t>
            </w:r>
          </w:p>
        </w:tc>
      </w:tr>
      <w:tr w:rsidR="00E8761B" w:rsidRPr="00767415" w:rsidTr="008B4263">
        <w:tc>
          <w:tcPr>
            <w:tcW w:w="3168" w:type="dxa"/>
          </w:tcPr>
          <w:p w:rsidR="00E8761B" w:rsidRPr="006F4DA8" w:rsidRDefault="00E8761B" w:rsidP="008B4263">
            <w:pPr>
              <w:spacing w:after="0"/>
              <w:ind w:left="180"/>
              <w:rPr>
                <w:rFonts w:asciiTheme="minorHAnsi" w:hAnsiTheme="minorHAnsi"/>
                <w:noProof/>
              </w:rPr>
            </w:pPr>
            <w:r w:rsidRPr="006F4DA8">
              <w:rPr>
                <w:rFonts w:asciiTheme="minorHAnsi" w:hAnsiTheme="minorHAnsi"/>
                <w:noProof/>
              </w:rPr>
              <w:t xml:space="preserve">SendMailService </w:t>
            </w:r>
          </w:p>
        </w:tc>
        <w:tc>
          <w:tcPr>
            <w:tcW w:w="6285" w:type="dxa"/>
          </w:tcPr>
          <w:p w:rsidR="00E8761B" w:rsidRPr="00767415" w:rsidRDefault="00E8761B" w:rsidP="008B4263">
            <w:pPr>
              <w:spacing w:after="0"/>
              <w:ind w:left="162"/>
            </w:pPr>
            <w:r w:rsidRPr="00767415">
              <w:t>Service supporting mail notification of users when triggers occur</w:t>
            </w:r>
          </w:p>
        </w:tc>
      </w:tr>
      <w:tr w:rsidR="00E8761B" w:rsidRPr="00767415" w:rsidTr="008B4263">
        <w:tc>
          <w:tcPr>
            <w:tcW w:w="3168" w:type="dxa"/>
          </w:tcPr>
          <w:p w:rsidR="00E8761B" w:rsidRPr="006F4DA8" w:rsidRDefault="00AA0597" w:rsidP="008B4263">
            <w:pPr>
              <w:spacing w:after="0"/>
              <w:ind w:left="180"/>
              <w:rPr>
                <w:rFonts w:asciiTheme="minorHAnsi" w:hAnsiTheme="minorHAnsi"/>
                <w:noProof/>
              </w:rPr>
            </w:pPr>
            <w:r>
              <w:rPr>
                <w:rFonts w:asciiTheme="minorHAnsi" w:hAnsiTheme="minorHAnsi"/>
                <w:noProof/>
              </w:rPr>
              <w:t>SlideSectionService</w:t>
            </w:r>
          </w:p>
        </w:tc>
        <w:tc>
          <w:tcPr>
            <w:tcW w:w="6285" w:type="dxa"/>
          </w:tcPr>
          <w:p w:rsidR="00E8761B" w:rsidRPr="00767415" w:rsidRDefault="00E8761B" w:rsidP="00AA0597">
            <w:pPr>
              <w:spacing w:after="0"/>
              <w:ind w:left="162"/>
            </w:pPr>
            <w:r w:rsidRPr="00767415">
              <w:t xml:space="preserve">Service supporting </w:t>
            </w:r>
            <w:r w:rsidR="00AA0597">
              <w:t>the Slide Sectioning form</w:t>
            </w:r>
          </w:p>
        </w:tc>
      </w:tr>
      <w:tr w:rsidR="00E8761B" w:rsidRPr="00767415" w:rsidTr="008B4263">
        <w:tc>
          <w:tcPr>
            <w:tcW w:w="3168" w:type="dxa"/>
          </w:tcPr>
          <w:p w:rsidR="00E8761B" w:rsidRPr="006F4DA8" w:rsidRDefault="00E8761B" w:rsidP="008B4263">
            <w:pPr>
              <w:spacing w:after="0"/>
              <w:ind w:left="180"/>
              <w:rPr>
                <w:rFonts w:asciiTheme="minorHAnsi" w:hAnsiTheme="minorHAnsi"/>
                <w:noProof/>
              </w:rPr>
            </w:pPr>
            <w:r w:rsidRPr="006F4DA8">
              <w:rPr>
                <w:rFonts w:asciiTheme="minorHAnsi" w:hAnsiTheme="minorHAnsi"/>
                <w:noProof/>
              </w:rPr>
              <w:t xml:space="preserve">TextSearchService </w:t>
            </w:r>
          </w:p>
        </w:tc>
        <w:tc>
          <w:tcPr>
            <w:tcW w:w="6285" w:type="dxa"/>
          </w:tcPr>
          <w:p w:rsidR="00E8761B" w:rsidRPr="00767415" w:rsidRDefault="00E8761B" w:rsidP="008B4263">
            <w:pPr>
              <w:spacing w:after="0"/>
              <w:ind w:left="162"/>
            </w:pPr>
            <w:r w:rsidRPr="00767415">
              <w:t>Service supporting the Lucene searches of records</w:t>
            </w:r>
          </w:p>
        </w:tc>
      </w:tr>
      <w:tr w:rsidR="00E8761B" w:rsidRPr="00767415" w:rsidTr="008B4263">
        <w:tc>
          <w:tcPr>
            <w:tcW w:w="3168" w:type="dxa"/>
          </w:tcPr>
          <w:p w:rsidR="00E8761B" w:rsidRPr="006F4DA8" w:rsidRDefault="00E9492F" w:rsidP="00E9492F">
            <w:pPr>
              <w:spacing w:after="0"/>
              <w:ind w:left="180"/>
              <w:rPr>
                <w:rFonts w:asciiTheme="minorHAnsi" w:hAnsiTheme="minorHAnsi"/>
                <w:noProof/>
              </w:rPr>
            </w:pPr>
            <w:r>
              <w:rPr>
                <w:rFonts w:asciiTheme="minorHAnsi" w:hAnsiTheme="minorHAnsi"/>
                <w:noProof/>
              </w:rPr>
              <w:t>TissueGrossEvaluationService</w:t>
            </w:r>
          </w:p>
        </w:tc>
        <w:tc>
          <w:tcPr>
            <w:tcW w:w="6285" w:type="dxa"/>
          </w:tcPr>
          <w:p w:rsidR="00E8761B" w:rsidRPr="00767415" w:rsidRDefault="00E9492F" w:rsidP="00E9492F">
            <w:pPr>
              <w:spacing w:after="0"/>
              <w:ind w:left="162"/>
            </w:pPr>
            <w:r>
              <w:t>Services supporting the tissue Gross Evaluation form</w:t>
            </w:r>
          </w:p>
        </w:tc>
      </w:tr>
    </w:tbl>
    <w:p w:rsidR="00E9492F" w:rsidRDefault="00E9492F" w:rsidP="00E8761B"/>
    <w:p w:rsidR="00E9492F" w:rsidRDefault="00E8761B" w:rsidP="00E8761B">
      <w:r>
        <w:t xml:space="preserve">The </w:t>
      </w:r>
      <w:r>
        <w:rPr>
          <w:noProof/>
        </w:rPr>
        <w:t>grails-app/taglib/</w:t>
      </w:r>
      <w:r w:rsidR="00E9492F">
        <w:rPr>
          <w:noProof/>
        </w:rPr>
        <w:t xml:space="preserve">cdrlite </w:t>
      </w:r>
      <w:r>
        <w:rPr>
          <w:noProof/>
        </w:rPr>
        <w:t xml:space="preserve">directory, shown in  </w:t>
      </w:r>
      <w:r>
        <w:rPr>
          <w:noProof/>
        </w:rPr>
        <w:fldChar w:fldCharType="begin"/>
      </w:r>
      <w:r>
        <w:rPr>
          <w:noProof/>
        </w:rPr>
        <w:instrText xml:space="preserve"> REF _Ref434932123 \h </w:instrText>
      </w:r>
      <w:r>
        <w:rPr>
          <w:noProof/>
        </w:rPr>
      </w:r>
      <w:r>
        <w:rPr>
          <w:noProof/>
        </w:rPr>
        <w:fldChar w:fldCharType="separate"/>
      </w:r>
      <w:r w:rsidR="001F2882" w:rsidRPr="009A54B7">
        <w:t xml:space="preserve">Table </w:t>
      </w:r>
      <w:r w:rsidR="001F2882">
        <w:rPr>
          <w:noProof/>
        </w:rPr>
        <w:t>6</w:t>
      </w:r>
      <w:r>
        <w:rPr>
          <w:noProof/>
        </w:rPr>
        <w:fldChar w:fldCharType="end"/>
      </w:r>
      <w:r>
        <w:rPr>
          <w:noProof/>
        </w:rPr>
        <w:t xml:space="preserve">, </w:t>
      </w:r>
      <w:r>
        <w:t xml:space="preserve">contains </w:t>
      </w:r>
      <w:r w:rsidR="00E9492F">
        <w:t xml:space="preserve">custom </w:t>
      </w:r>
      <w:r>
        <w:t>Groovy code that dynamically generates the</w:t>
      </w:r>
      <w:r w:rsidR="00E70AF5">
        <w:t xml:space="preserve"> </w:t>
      </w:r>
      <w:r w:rsidR="00E9492F">
        <w:t>HTML</w:t>
      </w:r>
      <w:r>
        <w:t xml:space="preserve"> associated with GSP tags in the </w:t>
      </w:r>
      <w:r w:rsidR="00E9492F">
        <w:t>forms</w:t>
      </w:r>
      <w:r>
        <w:t>.</w:t>
      </w:r>
      <w:r w:rsidR="001D1275">
        <w:t xml:space="preserve"> </w:t>
      </w:r>
      <w:r w:rsidR="00E9492F">
        <w:t>&lt;g:{tagname} {attributes} /&gt; is the form these tag</w:t>
      </w:r>
      <w:r w:rsidR="00271107">
        <w:t>s</w:t>
      </w:r>
      <w:r w:rsidR="00E9492F">
        <w:t xml:space="preserve"> take in the GSP pages.</w:t>
      </w:r>
    </w:p>
    <w:p w:rsidR="00E8761B" w:rsidRPr="009A54B7" w:rsidRDefault="00E8761B" w:rsidP="008B4263">
      <w:pPr>
        <w:pStyle w:val="Caption"/>
      </w:pPr>
      <w:bookmarkStart w:id="109" w:name="_Ref434932123"/>
      <w:bookmarkStart w:id="110" w:name="_Toc445989348"/>
      <w:r w:rsidRPr="009A54B7">
        <w:lastRenderedPageBreak/>
        <w:t xml:space="preserve">Table </w:t>
      </w:r>
      <w:r w:rsidRPr="009A54B7">
        <w:fldChar w:fldCharType="begin"/>
      </w:r>
      <w:r w:rsidRPr="009A54B7">
        <w:instrText xml:space="preserve"> SEQ Table \* ARABIC </w:instrText>
      </w:r>
      <w:r w:rsidRPr="009A54B7">
        <w:fldChar w:fldCharType="separate"/>
      </w:r>
      <w:r w:rsidR="001F2882">
        <w:t>6</w:t>
      </w:r>
      <w:r w:rsidRPr="009A54B7">
        <w:fldChar w:fldCharType="end"/>
      </w:r>
      <w:bookmarkEnd w:id="109"/>
      <w:r w:rsidRPr="009A54B7">
        <w:t xml:space="preserve"> – </w:t>
      </w:r>
      <w:r w:rsidR="00E9492F">
        <w:t xml:space="preserve">Custom Groovy </w:t>
      </w:r>
      <w:r w:rsidRPr="009A54B7">
        <w:t xml:space="preserve"> </w:t>
      </w:r>
      <w:r w:rsidR="00E9492F">
        <w:t>Tags</w:t>
      </w:r>
      <w:bookmarkEnd w:id="110"/>
    </w:p>
    <w:tbl>
      <w:tblPr>
        <w:tblStyle w:val="TableGrid"/>
        <w:tblW w:w="946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77"/>
        <w:gridCol w:w="5291"/>
      </w:tblGrid>
      <w:tr w:rsidR="00E8761B" w:rsidRPr="001D1275" w:rsidTr="002E4586">
        <w:trPr>
          <w:tblHeader/>
        </w:trPr>
        <w:tc>
          <w:tcPr>
            <w:tcW w:w="0" w:type="auto"/>
          </w:tcPr>
          <w:p w:rsidR="00E8761B" w:rsidRPr="001D1275" w:rsidRDefault="00E8761B" w:rsidP="002E4586">
            <w:pPr>
              <w:pStyle w:val="PlainText"/>
              <w:keepNext/>
              <w:keepLines/>
              <w:ind w:left="180"/>
              <w:jc w:val="center"/>
              <w:rPr>
                <w:rFonts w:ascii="Courier New" w:hAnsi="Courier New" w:cs="Courier New"/>
                <w:b/>
                <w:noProof/>
              </w:rPr>
            </w:pPr>
            <w:r w:rsidRPr="001D1275">
              <w:rPr>
                <w:rFonts w:ascii="Courier New" w:hAnsi="Courier New" w:cs="Courier New"/>
                <w:b/>
                <w:noProof/>
              </w:rPr>
              <w:t>Classes for Implementing Dynamic Customized Code</w:t>
            </w:r>
          </w:p>
        </w:tc>
        <w:tc>
          <w:tcPr>
            <w:tcW w:w="5291" w:type="dxa"/>
          </w:tcPr>
          <w:p w:rsidR="00E8761B" w:rsidRPr="001D1275" w:rsidRDefault="00E8761B" w:rsidP="002E4586">
            <w:pPr>
              <w:pStyle w:val="PlainText"/>
              <w:keepNext/>
              <w:keepLines/>
              <w:ind w:left="197"/>
              <w:jc w:val="center"/>
              <w:rPr>
                <w:rFonts w:asciiTheme="minorHAnsi" w:hAnsiTheme="minorHAnsi" w:cs="Courier New"/>
                <w:b/>
              </w:rPr>
            </w:pPr>
            <w:r w:rsidRPr="001D1275">
              <w:rPr>
                <w:rFonts w:asciiTheme="minorHAnsi" w:hAnsiTheme="minorHAnsi" w:cs="Courier New"/>
                <w:b/>
              </w:rPr>
              <w:t>Description</w:t>
            </w:r>
          </w:p>
        </w:tc>
      </w:tr>
      <w:tr w:rsidR="00E8761B" w:rsidRPr="00B824C4" w:rsidTr="002E4586">
        <w:tc>
          <w:tcPr>
            <w:tcW w:w="0" w:type="auto"/>
          </w:tcPr>
          <w:p w:rsidR="00E8761B" w:rsidRPr="00B824C4" w:rsidRDefault="00E8761B" w:rsidP="002E4586">
            <w:pPr>
              <w:pStyle w:val="PlainText"/>
              <w:keepNext/>
              <w:keepLines/>
              <w:ind w:left="180"/>
              <w:rPr>
                <w:rFonts w:ascii="Courier New" w:hAnsi="Courier New" w:cs="Courier New"/>
                <w:noProof/>
              </w:rPr>
            </w:pPr>
            <w:r w:rsidRPr="00B824C4">
              <w:rPr>
                <w:rFonts w:ascii="Courier New" w:hAnsi="Courier New" w:cs="Courier New"/>
                <w:noProof/>
              </w:rPr>
              <w:t xml:space="preserve">CaseRecordLinkTagLib.groovy </w:t>
            </w:r>
          </w:p>
        </w:tc>
        <w:tc>
          <w:tcPr>
            <w:tcW w:w="5291" w:type="dxa"/>
          </w:tcPr>
          <w:p w:rsidR="00E8761B" w:rsidRPr="00B824C4" w:rsidRDefault="00E8761B" w:rsidP="002E4586">
            <w:pPr>
              <w:pStyle w:val="PlainText"/>
              <w:keepNext/>
              <w:keepLines/>
              <w:ind w:left="197"/>
              <w:rPr>
                <w:rFonts w:asciiTheme="minorHAnsi" w:hAnsiTheme="minorHAnsi" w:cs="Courier New"/>
              </w:rPr>
            </w:pPr>
            <w:r>
              <w:rPr>
                <w:rFonts w:asciiTheme="minorHAnsi" w:hAnsiTheme="minorHAnsi" w:cs="Courier New"/>
              </w:rPr>
              <w:t xml:space="preserve">Implements customized GSP tags for the Case Record display </w:t>
            </w:r>
            <w:r w:rsidR="00E9492F">
              <w:rPr>
                <w:rFonts w:asciiTheme="minorHAnsi" w:hAnsiTheme="minorHAnsi" w:cs="Courier New"/>
              </w:rPr>
              <w:t xml:space="preserve"> with a link to the </w:t>
            </w:r>
            <w:r w:rsidR="00E9492F">
              <w:rPr>
                <w:rFonts w:asciiTheme="minorHAnsi" w:hAnsiTheme="minorHAnsi" w:cs="Courier New"/>
                <w:noProof/>
              </w:rPr>
              <w:t>CaseRecordController</w:t>
            </w:r>
            <w:r w:rsidR="00E9492F">
              <w:rPr>
                <w:rFonts w:asciiTheme="minorHAnsi" w:hAnsiTheme="minorHAnsi" w:cs="Courier New"/>
              </w:rPr>
              <w:t xml:space="preserve"> by id.</w:t>
            </w:r>
          </w:p>
        </w:tc>
      </w:tr>
      <w:tr w:rsidR="00E8761B" w:rsidRPr="00B824C4" w:rsidTr="002E4586">
        <w:tc>
          <w:tcPr>
            <w:tcW w:w="0" w:type="auto"/>
          </w:tcPr>
          <w:p w:rsidR="00E8761B" w:rsidRPr="00B824C4" w:rsidRDefault="00E8761B" w:rsidP="001D1275">
            <w:pPr>
              <w:pStyle w:val="PlainText"/>
              <w:ind w:left="180"/>
              <w:rPr>
                <w:rFonts w:ascii="Courier New" w:hAnsi="Courier New" w:cs="Courier New"/>
                <w:noProof/>
              </w:rPr>
            </w:pPr>
            <w:r w:rsidRPr="00B824C4">
              <w:rPr>
                <w:rFonts w:ascii="Courier New" w:hAnsi="Courier New" w:cs="Courier New"/>
                <w:noProof/>
              </w:rPr>
              <w:t xml:space="preserve">JqueryDatePickerTagLib.groovy </w:t>
            </w:r>
          </w:p>
        </w:tc>
        <w:tc>
          <w:tcPr>
            <w:tcW w:w="5291" w:type="dxa"/>
          </w:tcPr>
          <w:p w:rsidR="00E8761B" w:rsidRPr="00B824C4" w:rsidRDefault="00E8761B" w:rsidP="001D1275">
            <w:pPr>
              <w:pStyle w:val="PlainText"/>
              <w:ind w:left="197"/>
              <w:rPr>
                <w:rFonts w:asciiTheme="minorHAnsi" w:hAnsiTheme="minorHAnsi" w:cs="Courier New"/>
              </w:rPr>
            </w:pPr>
            <w:r>
              <w:rPr>
                <w:rFonts w:asciiTheme="minorHAnsi" w:hAnsiTheme="minorHAnsi" w:cs="Courier New"/>
              </w:rPr>
              <w:t>Implements a customized date-picker</w:t>
            </w:r>
          </w:p>
        </w:tc>
      </w:tr>
      <w:tr w:rsidR="00E8761B" w:rsidRPr="00B824C4" w:rsidTr="002E4586">
        <w:tc>
          <w:tcPr>
            <w:tcW w:w="0" w:type="auto"/>
          </w:tcPr>
          <w:p w:rsidR="00E8761B" w:rsidRPr="00B824C4" w:rsidRDefault="00E8761B" w:rsidP="001D1275">
            <w:pPr>
              <w:pStyle w:val="PlainText"/>
              <w:ind w:left="180"/>
              <w:rPr>
                <w:rFonts w:ascii="Courier New" w:hAnsi="Courier New" w:cs="Courier New"/>
                <w:noProof/>
              </w:rPr>
            </w:pPr>
            <w:r w:rsidRPr="00B824C4">
              <w:rPr>
                <w:rFonts w:ascii="Courier New" w:hAnsi="Courier New" w:cs="Courier New"/>
                <w:noProof/>
              </w:rPr>
              <w:t xml:space="preserve">MedicationAdminTagLib.groovy </w:t>
            </w:r>
          </w:p>
        </w:tc>
        <w:tc>
          <w:tcPr>
            <w:tcW w:w="5291" w:type="dxa"/>
          </w:tcPr>
          <w:p w:rsidR="00E8761B" w:rsidRPr="00B824C4" w:rsidRDefault="00E8761B" w:rsidP="00E9492F">
            <w:pPr>
              <w:pStyle w:val="PlainText"/>
              <w:ind w:left="197"/>
              <w:rPr>
                <w:rFonts w:asciiTheme="minorHAnsi" w:hAnsiTheme="minorHAnsi" w:cs="Courier New"/>
              </w:rPr>
            </w:pPr>
            <w:r>
              <w:rPr>
                <w:rFonts w:asciiTheme="minorHAnsi" w:hAnsiTheme="minorHAnsi" w:cs="Courier New"/>
              </w:rPr>
              <w:t xml:space="preserve">Implements customized GSP tags for the BPV Medication </w:t>
            </w:r>
            <w:r w:rsidR="00E9492F">
              <w:rPr>
                <w:rFonts w:asciiTheme="minorHAnsi" w:hAnsiTheme="minorHAnsi" w:cs="Courier New"/>
              </w:rPr>
              <w:t>display</w:t>
            </w:r>
          </w:p>
        </w:tc>
      </w:tr>
      <w:tr w:rsidR="00E8761B" w:rsidRPr="00B824C4" w:rsidTr="002E4586">
        <w:tc>
          <w:tcPr>
            <w:tcW w:w="0" w:type="auto"/>
          </w:tcPr>
          <w:p w:rsidR="00E8761B" w:rsidRPr="00B824C4" w:rsidRDefault="00E8761B" w:rsidP="001D1275">
            <w:pPr>
              <w:pStyle w:val="PlainText"/>
              <w:ind w:left="180"/>
              <w:rPr>
                <w:rFonts w:ascii="Courier New" w:hAnsi="Courier New" w:cs="Courier New"/>
                <w:noProof/>
              </w:rPr>
            </w:pPr>
            <w:r w:rsidRPr="00B824C4">
              <w:rPr>
                <w:rFonts w:ascii="Courier New" w:hAnsi="Courier New" w:cs="Courier New"/>
                <w:noProof/>
              </w:rPr>
              <w:t xml:space="preserve">QueryTagLib.groovy </w:t>
            </w:r>
          </w:p>
        </w:tc>
        <w:tc>
          <w:tcPr>
            <w:tcW w:w="5291" w:type="dxa"/>
          </w:tcPr>
          <w:p w:rsidR="00E8761B" w:rsidRPr="00B824C4" w:rsidRDefault="00E8761B" w:rsidP="00E9492F">
            <w:pPr>
              <w:pStyle w:val="PlainText"/>
              <w:ind w:left="197"/>
              <w:rPr>
                <w:rFonts w:asciiTheme="minorHAnsi" w:hAnsiTheme="minorHAnsi" w:cs="Courier New"/>
              </w:rPr>
            </w:pPr>
            <w:r>
              <w:rPr>
                <w:rFonts w:asciiTheme="minorHAnsi" w:hAnsiTheme="minorHAnsi" w:cs="Courier New"/>
              </w:rPr>
              <w:t xml:space="preserve">Implements customized GSP tags for </w:t>
            </w:r>
            <w:r w:rsidR="00E9492F">
              <w:rPr>
                <w:rFonts w:asciiTheme="minorHAnsi" w:hAnsiTheme="minorHAnsi" w:cs="Courier New"/>
              </w:rPr>
              <w:t>the query tracker</w:t>
            </w:r>
          </w:p>
        </w:tc>
      </w:tr>
      <w:tr w:rsidR="00E8761B" w:rsidRPr="00B824C4" w:rsidTr="002E4586">
        <w:tc>
          <w:tcPr>
            <w:tcW w:w="0" w:type="auto"/>
          </w:tcPr>
          <w:p w:rsidR="00E8761B" w:rsidRPr="00B824C4" w:rsidRDefault="00E8761B" w:rsidP="001D1275">
            <w:pPr>
              <w:pStyle w:val="PlainText"/>
              <w:ind w:left="180"/>
              <w:rPr>
                <w:rFonts w:ascii="Courier New" w:hAnsi="Courier New" w:cs="Courier New"/>
                <w:noProof/>
              </w:rPr>
            </w:pPr>
            <w:r w:rsidRPr="00B824C4">
              <w:rPr>
                <w:rFonts w:ascii="Courier New" w:hAnsi="Courier New" w:cs="Courier New"/>
                <w:noProof/>
              </w:rPr>
              <w:t xml:space="preserve">RadioButtonTagLib.groovy </w:t>
            </w:r>
          </w:p>
        </w:tc>
        <w:tc>
          <w:tcPr>
            <w:tcW w:w="5291" w:type="dxa"/>
          </w:tcPr>
          <w:p w:rsidR="00E8761B" w:rsidRPr="00B824C4" w:rsidRDefault="00E8761B" w:rsidP="003C588B">
            <w:pPr>
              <w:pStyle w:val="PlainText"/>
              <w:ind w:left="197"/>
              <w:rPr>
                <w:rFonts w:asciiTheme="minorHAnsi" w:hAnsiTheme="minorHAnsi" w:cs="Courier New"/>
              </w:rPr>
            </w:pPr>
            <w:r>
              <w:rPr>
                <w:rFonts w:asciiTheme="minorHAnsi" w:hAnsiTheme="minorHAnsi" w:cs="Courier New"/>
              </w:rPr>
              <w:t xml:space="preserve">Implements customized GSP tags for </w:t>
            </w:r>
            <w:r w:rsidR="003C588B">
              <w:rPr>
                <w:rFonts w:asciiTheme="minorHAnsi" w:hAnsiTheme="minorHAnsi" w:cs="Courier New"/>
              </w:rPr>
              <w:t>single-select</w:t>
            </w:r>
            <w:r w:rsidR="00E9492F">
              <w:rPr>
                <w:rFonts w:asciiTheme="minorHAnsi" w:hAnsiTheme="minorHAnsi" w:cs="Courier New"/>
              </w:rPr>
              <w:t xml:space="preserve"> buttons</w:t>
            </w:r>
          </w:p>
        </w:tc>
      </w:tr>
    </w:tbl>
    <w:p w:rsidR="00D0364A" w:rsidRDefault="00D0364A" w:rsidP="00E8761B">
      <w:pPr>
        <w:pStyle w:val="PlainText"/>
        <w:rPr>
          <w:rFonts w:ascii="Calibri" w:eastAsia="Calibri" w:hAnsi="Calibri" w:cs="Times New Roman"/>
          <w:sz w:val="22"/>
          <w:szCs w:val="22"/>
        </w:rPr>
      </w:pPr>
    </w:p>
    <w:p w:rsidR="00E8761B" w:rsidRDefault="00E8761B" w:rsidP="00E8761B">
      <w:pPr>
        <w:pStyle w:val="PlainText"/>
        <w:rPr>
          <w:rFonts w:asciiTheme="minorHAnsi" w:hAnsiTheme="minorHAnsi"/>
        </w:rPr>
      </w:pPr>
      <w:r>
        <w:t xml:space="preserve">The </w:t>
      </w:r>
      <w:r w:rsidRPr="00B824C4">
        <w:rPr>
          <w:rFonts w:ascii="Courier New" w:hAnsi="Courier New" w:cs="Courier New"/>
          <w:noProof/>
        </w:rPr>
        <w:t>grails-app/</w:t>
      </w:r>
      <w:r>
        <w:rPr>
          <w:rFonts w:ascii="Courier New" w:hAnsi="Courier New" w:cs="Courier New"/>
          <w:noProof/>
        </w:rPr>
        <w:t>view</w:t>
      </w:r>
      <w:r>
        <w:rPr>
          <w:noProof/>
        </w:rPr>
        <w:t xml:space="preserve">, </w:t>
      </w:r>
      <w:r w:rsidRPr="00FD5AC1">
        <w:rPr>
          <w:rFonts w:asciiTheme="minorHAnsi" w:hAnsiTheme="minorHAnsi"/>
          <w:noProof/>
        </w:rPr>
        <w:fldChar w:fldCharType="begin"/>
      </w:r>
      <w:r w:rsidRPr="00FD5AC1">
        <w:rPr>
          <w:rFonts w:asciiTheme="minorHAnsi" w:hAnsiTheme="minorHAnsi"/>
          <w:noProof/>
        </w:rPr>
        <w:instrText xml:space="preserve"> REF _Ref434932373 \h </w:instrText>
      </w:r>
      <w:r>
        <w:rPr>
          <w:rFonts w:asciiTheme="minorHAnsi" w:hAnsiTheme="minorHAnsi"/>
          <w:noProof/>
        </w:rPr>
        <w:instrText xml:space="preserve"> \* MERGEFORMAT </w:instrText>
      </w:r>
      <w:r w:rsidRPr="00FD5AC1">
        <w:rPr>
          <w:rFonts w:asciiTheme="minorHAnsi" w:hAnsiTheme="minorHAnsi"/>
          <w:noProof/>
        </w:rPr>
      </w:r>
      <w:r w:rsidRPr="00FD5AC1">
        <w:rPr>
          <w:rFonts w:asciiTheme="minorHAnsi" w:hAnsiTheme="minorHAnsi"/>
          <w:noProof/>
        </w:rPr>
        <w:fldChar w:fldCharType="separate"/>
      </w:r>
      <w:r w:rsidR="001F2882" w:rsidRPr="002E4586">
        <w:rPr>
          <w:rFonts w:asciiTheme="minorHAnsi" w:hAnsiTheme="minorHAnsi"/>
        </w:rPr>
        <w:t xml:space="preserve">Table </w:t>
      </w:r>
      <w:r w:rsidR="001F2882" w:rsidRPr="002E4586">
        <w:rPr>
          <w:rFonts w:asciiTheme="minorHAnsi" w:hAnsiTheme="minorHAnsi"/>
          <w:noProof/>
        </w:rPr>
        <w:t>7</w:t>
      </w:r>
      <w:r w:rsidRPr="00FD5AC1">
        <w:rPr>
          <w:rFonts w:asciiTheme="minorHAnsi" w:hAnsiTheme="minorHAnsi"/>
          <w:noProof/>
        </w:rPr>
        <w:fldChar w:fldCharType="end"/>
      </w:r>
      <w:r w:rsidRPr="00FD5AC1">
        <w:rPr>
          <w:rFonts w:asciiTheme="minorHAnsi" w:hAnsiTheme="minorHAnsi"/>
          <w:noProof/>
        </w:rPr>
        <w:t xml:space="preserve">, </w:t>
      </w:r>
      <w:r>
        <w:rPr>
          <w:rFonts w:asciiTheme="minorHAnsi" w:hAnsiTheme="minorHAnsi"/>
        </w:rPr>
        <w:t>has one sub-directory for each domain class.  Each entry under that directory is one or more Grails Server Page (</w:t>
      </w:r>
      <w:r>
        <w:rPr>
          <w:rFonts w:asciiTheme="minorHAnsi" w:hAnsiTheme="minorHAnsi"/>
          <w:noProof/>
        </w:rPr>
        <w:t>.gsp</w:t>
      </w:r>
      <w:r>
        <w:rPr>
          <w:rFonts w:asciiTheme="minorHAnsi" w:hAnsiTheme="minorHAnsi"/>
        </w:rPr>
        <w:t xml:space="preserve">) files.  Each of these files has a name describing a method in the corresponding controller class.  Here are the typical methods that are auto generated whenever you create a domain class (you can create other views and controller methods – the names </w:t>
      </w:r>
      <w:r w:rsidRPr="00CD50B9">
        <w:rPr>
          <w:rFonts w:asciiTheme="minorHAnsi" w:hAnsiTheme="minorHAnsi"/>
          <w:i/>
        </w:rPr>
        <w:t>should</w:t>
      </w:r>
      <w:r>
        <w:rPr>
          <w:rFonts w:asciiTheme="minorHAnsi" w:hAnsiTheme="minorHAnsi"/>
        </w:rPr>
        <w:t>, by convention, match)</w:t>
      </w:r>
    </w:p>
    <w:p w:rsidR="00E8761B" w:rsidRPr="009A54B7" w:rsidRDefault="00E8761B" w:rsidP="008B4263">
      <w:pPr>
        <w:pStyle w:val="Caption"/>
      </w:pPr>
      <w:bookmarkStart w:id="111" w:name="_Ref434932373"/>
      <w:bookmarkStart w:id="112" w:name="_Toc445989349"/>
      <w:r w:rsidRPr="009A54B7">
        <w:t xml:space="preserve">Table </w:t>
      </w:r>
      <w:r w:rsidRPr="009A54B7">
        <w:fldChar w:fldCharType="begin"/>
      </w:r>
      <w:r w:rsidRPr="009A54B7">
        <w:instrText xml:space="preserve"> SEQ Table \* ARABIC </w:instrText>
      </w:r>
      <w:r w:rsidRPr="009A54B7">
        <w:fldChar w:fldCharType="separate"/>
      </w:r>
      <w:r w:rsidR="001F2882">
        <w:t>7</w:t>
      </w:r>
      <w:r w:rsidRPr="009A54B7">
        <w:fldChar w:fldCharType="end"/>
      </w:r>
      <w:bookmarkEnd w:id="111"/>
      <w:r w:rsidRPr="009A54B7">
        <w:t xml:space="preserve">  - </w:t>
      </w:r>
      <w:r w:rsidR="00271107">
        <w:t xml:space="preserve">Typical/Default </w:t>
      </w:r>
      <w:r w:rsidRPr="009A54B7">
        <w:t>Grails Server Pages</w:t>
      </w:r>
      <w:bookmarkEnd w:id="112"/>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538"/>
        <w:gridCol w:w="6915"/>
      </w:tblGrid>
      <w:tr w:rsidR="00E8761B" w:rsidRPr="00FD5AC1" w:rsidTr="000B1248">
        <w:trPr>
          <w:tblHeader/>
        </w:trPr>
        <w:tc>
          <w:tcPr>
            <w:tcW w:w="2538" w:type="dxa"/>
          </w:tcPr>
          <w:p w:rsidR="00E8761B" w:rsidRPr="00FD5AC1" w:rsidRDefault="00E8761B" w:rsidP="000B1248">
            <w:pPr>
              <w:pStyle w:val="PlainText"/>
              <w:keepNext/>
              <w:keepLines/>
              <w:rPr>
                <w:rFonts w:ascii="Courier New" w:hAnsi="Courier New" w:cs="Courier New"/>
                <w:noProof/>
              </w:rPr>
            </w:pPr>
            <w:r w:rsidRPr="00FD5AC1">
              <w:rPr>
                <w:rFonts w:ascii="Courier New" w:hAnsi="Courier New" w:cs="Courier New"/>
                <w:noProof/>
              </w:rPr>
              <w:t>Grails Server Page</w:t>
            </w:r>
          </w:p>
        </w:tc>
        <w:tc>
          <w:tcPr>
            <w:tcW w:w="6915" w:type="dxa"/>
          </w:tcPr>
          <w:p w:rsidR="00E8761B" w:rsidRPr="00FD5AC1" w:rsidRDefault="00E8761B" w:rsidP="000B1248">
            <w:pPr>
              <w:pStyle w:val="PlainText"/>
              <w:keepNext/>
              <w:keepLines/>
              <w:rPr>
                <w:rFonts w:asciiTheme="minorHAnsi" w:hAnsiTheme="minorHAnsi" w:cs="Courier New"/>
              </w:rPr>
            </w:pPr>
            <w:r w:rsidRPr="00FD5AC1">
              <w:rPr>
                <w:rFonts w:asciiTheme="minorHAnsi" w:hAnsiTheme="minorHAnsi" w:cs="Courier New"/>
              </w:rPr>
              <w:t>Description</w:t>
            </w:r>
          </w:p>
        </w:tc>
      </w:tr>
      <w:tr w:rsidR="00E8761B" w:rsidRPr="00CB078D" w:rsidTr="000B1248">
        <w:trPr>
          <w:tblHeader/>
        </w:trPr>
        <w:tc>
          <w:tcPr>
            <w:tcW w:w="2538" w:type="dxa"/>
          </w:tcPr>
          <w:p w:rsidR="00E8761B" w:rsidRPr="00CB078D" w:rsidRDefault="00E8761B" w:rsidP="000B1248">
            <w:pPr>
              <w:pStyle w:val="PlainText"/>
              <w:keepNext/>
              <w:keepLines/>
              <w:rPr>
                <w:rFonts w:ascii="Courier New" w:hAnsi="Courier New" w:cs="Courier New"/>
                <w:noProof/>
              </w:rPr>
            </w:pPr>
            <w:r w:rsidRPr="00CB078D">
              <w:rPr>
                <w:rFonts w:ascii="Courier New" w:hAnsi="Courier New" w:cs="Courier New"/>
                <w:noProof/>
              </w:rPr>
              <w:t>create.gsp</w:t>
            </w:r>
          </w:p>
        </w:tc>
        <w:tc>
          <w:tcPr>
            <w:tcW w:w="6915" w:type="dxa"/>
          </w:tcPr>
          <w:p w:rsidR="00E8761B" w:rsidRPr="00CB078D" w:rsidRDefault="00E8761B" w:rsidP="000B1248">
            <w:pPr>
              <w:pStyle w:val="PlainText"/>
              <w:keepNext/>
              <w:keepLines/>
              <w:rPr>
                <w:rFonts w:asciiTheme="minorHAnsi" w:hAnsiTheme="minorHAnsi" w:cs="Courier New"/>
              </w:rPr>
            </w:pPr>
            <w:r w:rsidRPr="00CB078D">
              <w:rPr>
                <w:rFonts w:asciiTheme="minorHAnsi" w:hAnsiTheme="minorHAnsi" w:cs="Courier New"/>
              </w:rPr>
              <w:t>Produce a user interface to enter all values for a domain class, and create a new instance</w:t>
            </w:r>
          </w:p>
        </w:tc>
      </w:tr>
      <w:tr w:rsidR="00E8761B" w:rsidRPr="00CB078D" w:rsidTr="000B1248">
        <w:trPr>
          <w:tblHeader/>
        </w:trPr>
        <w:tc>
          <w:tcPr>
            <w:tcW w:w="2538" w:type="dxa"/>
          </w:tcPr>
          <w:p w:rsidR="00E8761B" w:rsidRPr="00CB078D" w:rsidRDefault="00E8761B" w:rsidP="000B1248">
            <w:pPr>
              <w:pStyle w:val="PlainText"/>
              <w:keepNext/>
              <w:keepLines/>
              <w:rPr>
                <w:rFonts w:ascii="Courier New" w:hAnsi="Courier New" w:cs="Courier New"/>
                <w:noProof/>
              </w:rPr>
            </w:pPr>
            <w:r w:rsidRPr="00CB078D">
              <w:rPr>
                <w:rFonts w:ascii="Courier New" w:hAnsi="Courier New" w:cs="Courier New"/>
                <w:noProof/>
              </w:rPr>
              <w:t>edit.gsp</w:t>
            </w:r>
          </w:p>
        </w:tc>
        <w:tc>
          <w:tcPr>
            <w:tcW w:w="6915" w:type="dxa"/>
          </w:tcPr>
          <w:p w:rsidR="00E8761B" w:rsidRPr="00CB078D" w:rsidRDefault="00E8761B" w:rsidP="000B1248">
            <w:pPr>
              <w:pStyle w:val="PlainText"/>
              <w:keepNext/>
              <w:keepLines/>
              <w:rPr>
                <w:rFonts w:asciiTheme="minorHAnsi" w:hAnsiTheme="minorHAnsi" w:cs="Courier New"/>
              </w:rPr>
            </w:pPr>
            <w:r w:rsidRPr="00CB078D">
              <w:rPr>
                <w:rFonts w:asciiTheme="minorHAnsi" w:hAnsiTheme="minorHAnsi" w:cs="Courier New"/>
              </w:rPr>
              <w:t>Produce a user interface to change the values of an instance of a domain class</w:t>
            </w:r>
          </w:p>
        </w:tc>
      </w:tr>
      <w:tr w:rsidR="00E8761B" w:rsidRPr="00CB078D" w:rsidTr="000B1248">
        <w:tc>
          <w:tcPr>
            <w:tcW w:w="2538" w:type="dxa"/>
          </w:tcPr>
          <w:p w:rsidR="00E8761B" w:rsidRPr="00CB078D" w:rsidRDefault="00E8761B" w:rsidP="000B1248">
            <w:pPr>
              <w:pStyle w:val="PlainText"/>
              <w:rPr>
                <w:rFonts w:ascii="Courier New" w:hAnsi="Courier New" w:cs="Courier New"/>
                <w:noProof/>
              </w:rPr>
            </w:pPr>
            <w:r w:rsidRPr="00CB078D">
              <w:rPr>
                <w:rFonts w:ascii="Courier New" w:hAnsi="Courier New" w:cs="Courier New"/>
                <w:noProof/>
              </w:rPr>
              <w:t>index.gsp</w:t>
            </w:r>
          </w:p>
        </w:tc>
        <w:tc>
          <w:tcPr>
            <w:tcW w:w="6915" w:type="dxa"/>
          </w:tcPr>
          <w:p w:rsidR="00E8761B" w:rsidRPr="00CB078D" w:rsidRDefault="00E8761B" w:rsidP="000B1248">
            <w:pPr>
              <w:pStyle w:val="PlainText"/>
              <w:rPr>
                <w:rFonts w:asciiTheme="minorHAnsi" w:hAnsiTheme="minorHAnsi" w:cs="Courier New"/>
              </w:rPr>
            </w:pPr>
            <w:r>
              <w:rPr>
                <w:rFonts w:asciiTheme="minorHAnsi" w:hAnsiTheme="minorHAnsi" w:cs="Courier New"/>
              </w:rPr>
              <w:t>The default method for a domain class, like index.html</w:t>
            </w:r>
          </w:p>
        </w:tc>
      </w:tr>
      <w:tr w:rsidR="00E8761B" w:rsidRPr="00CB078D" w:rsidTr="000B1248">
        <w:tc>
          <w:tcPr>
            <w:tcW w:w="2538" w:type="dxa"/>
          </w:tcPr>
          <w:p w:rsidR="00E8761B" w:rsidRPr="00CB078D" w:rsidRDefault="00E8761B" w:rsidP="000B1248">
            <w:pPr>
              <w:pStyle w:val="PlainText"/>
              <w:rPr>
                <w:rFonts w:ascii="Courier New" w:hAnsi="Courier New" w:cs="Courier New"/>
                <w:noProof/>
              </w:rPr>
            </w:pPr>
            <w:r w:rsidRPr="00CB078D">
              <w:rPr>
                <w:rFonts w:ascii="Courier New" w:hAnsi="Courier New" w:cs="Courier New"/>
                <w:noProof/>
              </w:rPr>
              <w:t>list.gsp</w:t>
            </w:r>
          </w:p>
        </w:tc>
        <w:tc>
          <w:tcPr>
            <w:tcW w:w="6915" w:type="dxa"/>
          </w:tcPr>
          <w:p w:rsidR="00E8761B" w:rsidRPr="00CB078D" w:rsidRDefault="00E8761B" w:rsidP="000B1248">
            <w:pPr>
              <w:pStyle w:val="PlainText"/>
              <w:rPr>
                <w:rFonts w:asciiTheme="minorHAnsi" w:hAnsiTheme="minorHAnsi" w:cs="Courier New"/>
              </w:rPr>
            </w:pPr>
            <w:r w:rsidRPr="00CB078D">
              <w:rPr>
                <w:rFonts w:asciiTheme="minorHAnsi" w:hAnsiTheme="minorHAnsi" w:cs="Courier New"/>
              </w:rPr>
              <w:t>Produce a list of persistent domain class objects</w:t>
            </w:r>
          </w:p>
        </w:tc>
      </w:tr>
      <w:tr w:rsidR="00E8761B" w:rsidRPr="00CB078D" w:rsidTr="000B1248">
        <w:tc>
          <w:tcPr>
            <w:tcW w:w="2538" w:type="dxa"/>
          </w:tcPr>
          <w:p w:rsidR="00E8761B" w:rsidRPr="00CB078D" w:rsidRDefault="00E8761B" w:rsidP="000B1248">
            <w:pPr>
              <w:pStyle w:val="PlainText"/>
              <w:rPr>
                <w:rFonts w:ascii="Courier New" w:hAnsi="Courier New" w:cs="Courier New"/>
                <w:noProof/>
              </w:rPr>
            </w:pPr>
            <w:r w:rsidRPr="00CB078D">
              <w:rPr>
                <w:rFonts w:ascii="Courier New" w:hAnsi="Courier New" w:cs="Courier New"/>
                <w:noProof/>
              </w:rPr>
              <w:t xml:space="preserve">show.gsp </w:t>
            </w:r>
          </w:p>
        </w:tc>
        <w:tc>
          <w:tcPr>
            <w:tcW w:w="6915" w:type="dxa"/>
          </w:tcPr>
          <w:p w:rsidR="00E8761B" w:rsidRPr="00CB078D" w:rsidRDefault="00E8761B" w:rsidP="000B1248">
            <w:pPr>
              <w:pStyle w:val="PlainText"/>
              <w:rPr>
                <w:rFonts w:asciiTheme="minorHAnsi" w:hAnsiTheme="minorHAnsi" w:cs="Courier New"/>
              </w:rPr>
            </w:pPr>
            <w:r w:rsidRPr="00CB078D">
              <w:rPr>
                <w:rFonts w:asciiTheme="minorHAnsi" w:hAnsiTheme="minorHAnsi" w:cs="Courier New"/>
              </w:rPr>
              <w:t>Produce a user interface showing the contents of an instance of the domain class</w:t>
            </w:r>
          </w:p>
        </w:tc>
      </w:tr>
      <w:tr w:rsidR="00E8761B" w:rsidRPr="00AF320E" w:rsidTr="000B1248">
        <w:tc>
          <w:tcPr>
            <w:tcW w:w="2538" w:type="dxa"/>
          </w:tcPr>
          <w:p w:rsidR="00E8761B" w:rsidRPr="00CB078D" w:rsidRDefault="00E8761B" w:rsidP="000B1248">
            <w:pPr>
              <w:pStyle w:val="PlainText"/>
              <w:rPr>
                <w:rFonts w:ascii="Courier New" w:hAnsi="Courier New" w:cs="Courier New"/>
                <w:noProof/>
              </w:rPr>
            </w:pPr>
            <w:r w:rsidRPr="00CB078D">
              <w:rPr>
                <w:rFonts w:ascii="Courier New" w:hAnsi="Courier New" w:cs="Courier New"/>
                <w:noProof/>
              </w:rPr>
              <w:t xml:space="preserve">_form.gsp </w:t>
            </w:r>
          </w:p>
        </w:tc>
        <w:tc>
          <w:tcPr>
            <w:tcW w:w="6915" w:type="dxa"/>
          </w:tcPr>
          <w:p w:rsidR="00E8761B" w:rsidRPr="00CB078D" w:rsidRDefault="00E8761B" w:rsidP="000B1248">
            <w:pPr>
              <w:pStyle w:val="PlainText"/>
              <w:rPr>
                <w:rFonts w:asciiTheme="minorHAnsi" w:hAnsiTheme="minorHAnsi" w:cs="Courier New"/>
              </w:rPr>
            </w:pPr>
            <w:r>
              <w:rPr>
                <w:rFonts w:asciiTheme="minorHAnsi" w:hAnsiTheme="minorHAnsi" w:cs="Courier New"/>
              </w:rPr>
              <w:t xml:space="preserve">An include file with all the domain class attributes, it is used by the </w:t>
            </w:r>
            <w:r>
              <w:rPr>
                <w:rFonts w:asciiTheme="minorHAnsi" w:hAnsiTheme="minorHAnsi" w:cs="Courier New"/>
                <w:noProof/>
              </w:rPr>
              <w:t>create.gsp</w:t>
            </w:r>
            <w:r>
              <w:rPr>
                <w:rFonts w:asciiTheme="minorHAnsi" w:hAnsiTheme="minorHAnsi" w:cs="Courier New"/>
              </w:rPr>
              <w:t xml:space="preserve"> and </w:t>
            </w:r>
            <w:r>
              <w:rPr>
                <w:rFonts w:asciiTheme="minorHAnsi" w:hAnsiTheme="minorHAnsi" w:cs="Courier New"/>
                <w:noProof/>
              </w:rPr>
              <w:t>edit.gsp</w:t>
            </w:r>
            <w:r>
              <w:rPr>
                <w:rFonts w:asciiTheme="minorHAnsi" w:hAnsiTheme="minorHAnsi" w:cs="Courier New"/>
              </w:rPr>
              <w:t xml:space="preserve"> files</w:t>
            </w:r>
          </w:p>
        </w:tc>
      </w:tr>
    </w:tbl>
    <w:p w:rsidR="00E8761B" w:rsidRPr="00AF320E" w:rsidRDefault="00E8761B" w:rsidP="00E8761B">
      <w:pPr>
        <w:pStyle w:val="PlainText"/>
        <w:rPr>
          <w:rFonts w:ascii="Courier New" w:hAnsi="Courier New" w:cs="Courier New"/>
        </w:rPr>
      </w:pPr>
    </w:p>
    <w:tbl>
      <w:tblPr>
        <w:tblStyle w:val="TableGrid"/>
        <w:tblW w:w="0" w:type="auto"/>
        <w:tblLook w:val="04A0" w:firstRow="1" w:lastRow="0" w:firstColumn="1" w:lastColumn="0" w:noHBand="0" w:noVBand="1"/>
      </w:tblPr>
      <w:tblGrid>
        <w:gridCol w:w="9453"/>
      </w:tblGrid>
      <w:tr w:rsidR="00E8761B" w:rsidTr="000B1248">
        <w:tc>
          <w:tcPr>
            <w:tcW w:w="9453" w:type="dxa"/>
            <w:tcBorders>
              <w:top w:val="single" w:sz="18" w:space="0" w:color="auto"/>
              <w:left w:val="single" w:sz="18" w:space="0" w:color="auto"/>
              <w:bottom w:val="single" w:sz="18" w:space="0" w:color="auto"/>
              <w:right w:val="single" w:sz="18" w:space="0" w:color="auto"/>
            </w:tcBorders>
          </w:tcPr>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w:t>
            </w:r>
            <w:r w:rsidR="00271107">
              <w:rPr>
                <w:rFonts w:ascii="Lucida Console" w:hAnsi="Lucida Console" w:cs="Courier New"/>
                <w:noProof/>
              </w:rPr>
              <w:t>cdrlite</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+---grails-app </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+---i18n</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+---jobs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   \---</w:t>
            </w:r>
            <w:r w:rsidR="00E9492F">
              <w:rPr>
                <w:rFonts w:ascii="Lucida Console" w:hAnsi="Lucida Console" w:cs="Courier New"/>
                <w:noProof/>
              </w:rPr>
              <w:t>cdrlite</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+---services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   \---nci</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       \---</w:t>
            </w:r>
            <w:r w:rsidR="00E9492F">
              <w:rPr>
                <w:rFonts w:ascii="Lucida Console" w:hAnsi="Lucida Console" w:cs="Courier New"/>
                <w:noProof/>
              </w:rPr>
              <w:t>bbrb</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           \---</w:t>
            </w:r>
            <w:r w:rsidR="00E9492F">
              <w:rPr>
                <w:rFonts w:ascii="Lucida Console" w:hAnsi="Lucida Console" w:cs="Courier New"/>
                <w:noProof/>
              </w:rPr>
              <w:t>cdr</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+---taglib</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   \---</w:t>
            </w:r>
            <w:r w:rsidR="00E9492F">
              <w:rPr>
                <w:rFonts w:ascii="Lucida Console" w:hAnsi="Lucida Console" w:cs="Courier New"/>
                <w:noProof/>
              </w:rPr>
              <w:t>cdrlite</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+---utils</w:t>
            </w:r>
          </w:p>
          <w:p w:rsidR="00E8761B" w:rsidRPr="00DB03D9" w:rsidRDefault="00E8761B" w:rsidP="000B1248">
            <w:pPr>
              <w:pStyle w:val="PlainText"/>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\---views </w:t>
            </w:r>
          </w:p>
        </w:tc>
      </w:tr>
    </w:tbl>
    <w:p w:rsidR="00E8761B" w:rsidRPr="009A54B7" w:rsidRDefault="00E8761B" w:rsidP="002E4586">
      <w:pPr>
        <w:pStyle w:val="Caption"/>
        <w:keepNext w:val="0"/>
      </w:pPr>
      <w:bookmarkStart w:id="113" w:name="_Ref434837468"/>
      <w:bookmarkStart w:id="114" w:name="_Ref434837459"/>
      <w:bookmarkStart w:id="115" w:name="_Toc445989333"/>
      <w:r w:rsidRPr="009A54B7">
        <w:t xml:space="preserve">Figure </w:t>
      </w:r>
      <w:r w:rsidRPr="009A54B7">
        <w:fldChar w:fldCharType="begin"/>
      </w:r>
      <w:r w:rsidRPr="009A54B7">
        <w:instrText xml:space="preserve"> SEQ Figure \* ARABIC </w:instrText>
      </w:r>
      <w:r w:rsidRPr="009A54B7">
        <w:fldChar w:fldCharType="separate"/>
      </w:r>
      <w:r w:rsidR="001F2882">
        <w:t>9</w:t>
      </w:r>
      <w:r w:rsidRPr="009A54B7">
        <w:fldChar w:fldCharType="end"/>
      </w:r>
      <w:bookmarkEnd w:id="113"/>
      <w:r w:rsidRPr="009A54B7">
        <w:t xml:space="preserve"> - </w:t>
      </w:r>
      <w:r w:rsidR="00BA69BE">
        <w:t>CDR-</w:t>
      </w:r>
      <w:r w:rsidR="00E9492F">
        <w:t>Lite</w:t>
      </w:r>
      <w:r w:rsidRPr="009A54B7">
        <w:t xml:space="preserve"> General Purpose Directories</w:t>
      </w:r>
      <w:bookmarkEnd w:id="114"/>
      <w:bookmarkEnd w:id="115"/>
    </w:p>
    <w:p w:rsidR="00E8761B" w:rsidRDefault="00E8761B" w:rsidP="00E8761B">
      <w:r>
        <w:fldChar w:fldCharType="begin"/>
      </w:r>
      <w:r>
        <w:instrText xml:space="preserve"> REF _Ref434843042 \h </w:instrText>
      </w:r>
      <w:r>
        <w:fldChar w:fldCharType="separate"/>
      </w:r>
      <w:r w:rsidR="001F2882" w:rsidRPr="009A54B7">
        <w:t xml:space="preserve">Figure </w:t>
      </w:r>
      <w:r w:rsidR="001F2882">
        <w:rPr>
          <w:noProof/>
        </w:rPr>
        <w:t>10</w:t>
      </w:r>
      <w:r>
        <w:fldChar w:fldCharType="end"/>
      </w:r>
      <w:r>
        <w:t xml:space="preserve"> shows the </w:t>
      </w:r>
      <w:r w:rsidR="00E9492F">
        <w:rPr>
          <w:noProof/>
        </w:rPr>
        <w:t>cdrlite</w:t>
      </w:r>
      <w:r>
        <w:rPr>
          <w:noProof/>
        </w:rPr>
        <w:t>/src</w:t>
      </w:r>
      <w:r>
        <w:t xml:space="preserve"> directory containing groovy, java, and template code.</w:t>
      </w:r>
    </w:p>
    <w:p w:rsidR="00E8761B" w:rsidRDefault="00E8761B" w:rsidP="00E8761B">
      <w:r>
        <w:lastRenderedPageBreak/>
        <w:t xml:space="preserve">The </w:t>
      </w:r>
      <w:r w:rsidR="00271107">
        <w:rPr>
          <w:noProof/>
        </w:rPr>
        <w:t>cdrlite</w:t>
      </w:r>
      <w:r>
        <w:rPr>
          <w:noProof/>
        </w:rPr>
        <w:t>/src/groovy/nci/</w:t>
      </w:r>
      <w:r w:rsidR="00E9492F">
        <w:rPr>
          <w:noProof/>
        </w:rPr>
        <w:t>bbrb/cdr</w:t>
      </w:r>
      <w:r>
        <w:t xml:space="preserve"> directory contains one file, </w:t>
      </w:r>
      <w:r>
        <w:rPr>
          <w:noProof/>
        </w:rPr>
        <w:t>CDRBaseClass.groovy</w:t>
      </w:r>
      <w:r>
        <w:t xml:space="preserve">, which is the base class for all </w:t>
      </w:r>
      <w:r w:rsidR="00BA69BE">
        <w:t>CDR-</w:t>
      </w:r>
      <w:r w:rsidR="00E9492F">
        <w:t>Lite</w:t>
      </w:r>
      <w:r>
        <w:t xml:space="preserve"> Groovy classes.  The </w:t>
      </w:r>
      <w:r w:rsidR="00BA69BE">
        <w:t>CDR-</w:t>
      </w:r>
      <w:r w:rsidR="00E9492F">
        <w:t>Lite</w:t>
      </w:r>
      <w:r>
        <w:t xml:space="preserve"> developers use it to create an abstract class that the domain classes have all </w:t>
      </w:r>
      <w:r w:rsidR="00E9492F">
        <w:t>inherited</w:t>
      </w:r>
      <w:r>
        <w:t xml:space="preserve">.  By extending the </w:t>
      </w:r>
      <w:r>
        <w:rPr>
          <w:noProof/>
        </w:rPr>
        <w:t>CDRBaseClass</w:t>
      </w:r>
      <w:r>
        <w:t xml:space="preserve"> when </w:t>
      </w:r>
      <w:r w:rsidR="00D0364A">
        <w:t>implementing a</w:t>
      </w:r>
      <w:r>
        <w:t xml:space="preserve"> domain class, the domain class inherits the “auditable” attribute, which logs all changes, inserts, updates (with old value and new value), and deletes, all with username and timestamp in a special audit Log table.</w:t>
      </w:r>
    </w:p>
    <w:p w:rsidR="00E8761B" w:rsidRDefault="00E8761B" w:rsidP="00E8761B">
      <w:r>
        <w:t xml:space="preserve">The </w:t>
      </w:r>
      <w:r w:rsidR="00AB0591">
        <w:rPr>
          <w:noProof/>
        </w:rPr>
        <w:t>cdrlite</w:t>
      </w:r>
      <w:r>
        <w:rPr>
          <w:noProof/>
        </w:rPr>
        <w:t>/src/groovy/nci/</w:t>
      </w:r>
      <w:r w:rsidR="00E9492F">
        <w:rPr>
          <w:noProof/>
        </w:rPr>
        <w:t>bbrb/cdr</w:t>
      </w:r>
      <w:r>
        <w:rPr>
          <w:noProof/>
        </w:rPr>
        <w:t>/context</w:t>
      </w:r>
      <w:r>
        <w:t xml:space="preserve"> directory contains one file, </w:t>
      </w:r>
      <w:r>
        <w:rPr>
          <w:noProof/>
        </w:rPr>
        <w:t>CDRApplicationEvent.groovy</w:t>
      </w:r>
      <w:r>
        <w:t xml:space="preserve">, which responds to all </w:t>
      </w:r>
      <w:r>
        <w:rPr>
          <w:noProof/>
        </w:rPr>
        <w:t>Spring</w:t>
      </w:r>
      <w:r>
        <w:t xml:space="preserve"> class events.</w:t>
      </w:r>
      <w:r w:rsidRPr="00AD7E6A">
        <w:t xml:space="preserve"> </w:t>
      </w:r>
      <w:r>
        <w:t xml:space="preserve">  This is an interceptor class, which fires automatically whenever a </w:t>
      </w:r>
      <w:r>
        <w:rPr>
          <w:noProof/>
        </w:rPr>
        <w:t>Spring</w:t>
      </w:r>
      <w:r>
        <w:t xml:space="preserve"> security event (such as login or update to a domain class) is triggered.</w:t>
      </w:r>
    </w:p>
    <w:p w:rsidR="00E8761B" w:rsidRDefault="00E8761B" w:rsidP="00E8761B">
      <w:r>
        <w:t xml:space="preserve">The </w:t>
      </w:r>
      <w:r w:rsidR="00AB0591">
        <w:rPr>
          <w:noProof/>
        </w:rPr>
        <w:t>cdrlite</w:t>
      </w:r>
      <w:r>
        <w:rPr>
          <w:noProof/>
        </w:rPr>
        <w:t>/src/groovy/nci/</w:t>
      </w:r>
      <w:r w:rsidR="00AB0591">
        <w:rPr>
          <w:noProof/>
        </w:rPr>
        <w:t>bbrb/cdr</w:t>
      </w:r>
      <w:r>
        <w:rPr>
          <w:noProof/>
        </w:rPr>
        <w:t>/datarecords</w:t>
      </w:r>
      <w:r>
        <w:t xml:space="preserve"> directory contains one commonly used file, </w:t>
      </w:r>
      <w:r w:rsidRPr="00AD7E6A">
        <w:rPr>
          <w:noProof/>
        </w:rPr>
        <w:t>DataRecordBaseClass</w:t>
      </w:r>
      <w:r>
        <w:rPr>
          <w:noProof/>
        </w:rPr>
        <w:t>.groovy</w:t>
      </w:r>
      <w:r>
        <w:t xml:space="preserve">, which is the base class for all </w:t>
      </w:r>
      <w:r w:rsidR="00AB0591">
        <w:t>Domain Classes</w:t>
      </w:r>
      <w:r>
        <w:rPr>
          <w:noProof/>
        </w:rPr>
        <w:t>.  DataRecordBaseClass</w:t>
      </w:r>
      <w:r>
        <w:t xml:space="preserve"> extends </w:t>
      </w:r>
      <w:r>
        <w:rPr>
          <w:noProof/>
        </w:rPr>
        <w:t>CDRBaseClass</w:t>
      </w:r>
      <w:r>
        <w:t>, however it implements no new attributes.</w:t>
      </w:r>
    </w:p>
    <w:p w:rsidR="00E8761B" w:rsidRDefault="00E8761B" w:rsidP="00E8761B">
      <w:r>
        <w:t xml:space="preserve">The </w:t>
      </w:r>
      <w:r w:rsidR="00AB0591">
        <w:rPr>
          <w:noProof/>
        </w:rPr>
        <w:t>cdrlite</w:t>
      </w:r>
      <w:r>
        <w:rPr>
          <w:noProof/>
        </w:rPr>
        <w:t>/src/groovy/nci/obbr/cahub/staticmember</w:t>
      </w:r>
      <w:r>
        <w:t xml:space="preserve"> directory contains one file, </w:t>
      </w:r>
      <w:r w:rsidRPr="00926CD8">
        <w:rPr>
          <w:noProof/>
        </w:rPr>
        <w:t>StaticMemberBaseClass</w:t>
      </w:r>
      <w:r>
        <w:rPr>
          <w:noProof/>
        </w:rPr>
        <w:t>.groovy</w:t>
      </w:r>
      <w:r>
        <w:t xml:space="preserve">, which serves as the base class for all </w:t>
      </w:r>
      <w:r w:rsidR="00BA69BE">
        <w:t>CDR-</w:t>
      </w:r>
      <w:r w:rsidR="00AB0591">
        <w:t>Lite</w:t>
      </w:r>
      <w:r>
        <w:t xml:space="preserve"> static classes.</w:t>
      </w:r>
      <w:r w:rsidRPr="00AD7E6A">
        <w:t xml:space="preserve"> </w:t>
      </w:r>
      <w:r w:rsidR="00AB0591">
        <w:t xml:space="preserve">Inheriting the </w:t>
      </w:r>
      <w:r w:rsidR="00AB0591">
        <w:rPr>
          <w:noProof/>
        </w:rPr>
        <w:t>StaticMemberBaseClass</w:t>
      </w:r>
      <w:r w:rsidR="00AB0591">
        <w:t xml:space="preserve"> gives every Static Member a Name and a Code attribute, and the auditable property.</w:t>
      </w:r>
    </w:p>
    <w:p w:rsidR="00E8761B" w:rsidRDefault="00E8761B" w:rsidP="00E8761B">
      <w:r>
        <w:t xml:space="preserve">The </w:t>
      </w:r>
      <w:r w:rsidR="00AB0591">
        <w:rPr>
          <w:noProof/>
        </w:rPr>
        <w:t>cdrlite</w:t>
      </w:r>
      <w:r>
        <w:rPr>
          <w:noProof/>
        </w:rPr>
        <w:t>/src/groovy/nci/obbr/cahub/utility</w:t>
      </w:r>
      <w:r>
        <w:t xml:space="preserve"> directory contains files, </w:t>
      </w:r>
      <w:r>
        <w:rPr>
          <w:noProof/>
        </w:rPr>
        <w:t>for recording user access, and event logging</w:t>
      </w:r>
      <w:r>
        <w:t>.</w:t>
      </w:r>
    </w:p>
    <w:tbl>
      <w:tblPr>
        <w:tblStyle w:val="TableGrid"/>
        <w:tblW w:w="0" w:type="auto"/>
        <w:tblLook w:val="04A0" w:firstRow="1" w:lastRow="0" w:firstColumn="1" w:lastColumn="0" w:noHBand="0" w:noVBand="1"/>
      </w:tblPr>
      <w:tblGrid>
        <w:gridCol w:w="9453"/>
      </w:tblGrid>
      <w:tr w:rsidR="00E8761B" w:rsidTr="000B1248">
        <w:tc>
          <w:tcPr>
            <w:tcW w:w="9453" w:type="dxa"/>
            <w:tcBorders>
              <w:top w:val="single" w:sz="18" w:space="0" w:color="auto"/>
              <w:left w:val="single" w:sz="18" w:space="0" w:color="auto"/>
              <w:bottom w:val="single" w:sz="18" w:space="0" w:color="auto"/>
              <w:right w:val="single" w:sz="18" w:space="0" w:color="auto"/>
            </w:tcBorders>
          </w:tcPr>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w:t>
            </w:r>
            <w:r w:rsidR="00AB0591">
              <w:rPr>
                <w:rFonts w:ascii="Lucida Console" w:hAnsi="Lucida Console" w:cs="Courier New"/>
                <w:noProof/>
              </w:rPr>
              <w:t>cdrlite</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+---grails-app</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+---src</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+---groovy</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\---nci</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w:t>
            </w:r>
            <w:r w:rsidR="00AB0591">
              <w:rPr>
                <w:rFonts w:ascii="Lucida Console" w:hAnsi="Lucida Console" w:cs="Courier New"/>
                <w:noProof/>
              </w:rPr>
              <w:t>bbrb</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w:t>
            </w:r>
            <w:r w:rsidR="00AB0591">
              <w:rPr>
                <w:rFonts w:ascii="Lucida Console" w:hAnsi="Lucida Console" w:cs="Courier New"/>
                <w:noProof/>
              </w:rPr>
              <w:t>cdr</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+---context</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+---datarecords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+---forms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+---security</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+---staticmembers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\---util</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+---appaccess</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                   \---pogo</w:t>
            </w:r>
          </w:p>
          <w:p w:rsidR="00E8761B" w:rsidRPr="006C720E" w:rsidRDefault="00E8761B" w:rsidP="000B1248">
            <w:pPr>
              <w:pStyle w:val="PlainText"/>
              <w:rPr>
                <w:rFonts w:ascii="Lucida Console" w:hAnsi="Lucida Console" w:cs="Courier New"/>
                <w:noProof/>
              </w:rPr>
            </w:pPr>
            <w:r w:rsidRPr="006C720E">
              <w:rPr>
                <w:rFonts w:ascii="Lucida Console" w:hAnsi="Lucida Console" w:cs="Courier New"/>
                <w:noProof/>
              </w:rPr>
              <w:t xml:space="preserve">    |   +---java</w:t>
            </w:r>
          </w:p>
          <w:p w:rsidR="00E8761B" w:rsidRPr="00365529" w:rsidRDefault="00E8761B" w:rsidP="000B1248">
            <w:pPr>
              <w:pStyle w:val="PlainText"/>
              <w:rPr>
                <w:rFonts w:ascii="Lucida Console" w:hAnsi="Lucida Console" w:cs="Courier New"/>
              </w:rPr>
            </w:pPr>
            <w:r w:rsidRPr="006C720E">
              <w:rPr>
                <w:rFonts w:ascii="Lucida Console" w:hAnsi="Lucida Console" w:cs="Courier New"/>
                <w:noProof/>
              </w:rPr>
              <w:t xml:space="preserve">    |   \---templates</w:t>
            </w:r>
            <w:r w:rsidRPr="006C720E">
              <w:rPr>
                <w:rFonts w:ascii="Lucida Console" w:hAnsi="Lucida Console" w:cs="Courier New"/>
              </w:rPr>
              <w:t xml:space="preserve"> </w:t>
            </w:r>
          </w:p>
        </w:tc>
      </w:tr>
    </w:tbl>
    <w:p w:rsidR="00E8761B" w:rsidRDefault="00E8761B" w:rsidP="002E4586">
      <w:pPr>
        <w:pStyle w:val="Caption"/>
      </w:pPr>
      <w:bookmarkStart w:id="116" w:name="_Ref434843042"/>
      <w:bookmarkStart w:id="117" w:name="_Toc445989334"/>
      <w:r w:rsidRPr="009A54B7">
        <w:t xml:space="preserve">Figure </w:t>
      </w:r>
      <w:r w:rsidRPr="009A54B7">
        <w:fldChar w:fldCharType="begin"/>
      </w:r>
      <w:r w:rsidRPr="009A54B7">
        <w:instrText xml:space="preserve"> SEQ Figure \* ARABIC </w:instrText>
      </w:r>
      <w:r w:rsidRPr="009A54B7">
        <w:fldChar w:fldCharType="separate"/>
      </w:r>
      <w:r w:rsidR="001F2882">
        <w:t>10</w:t>
      </w:r>
      <w:r w:rsidRPr="009A54B7">
        <w:fldChar w:fldCharType="end"/>
      </w:r>
      <w:bookmarkEnd w:id="116"/>
      <w:r w:rsidRPr="009A54B7">
        <w:t xml:space="preserve"> - </w:t>
      </w:r>
      <w:r w:rsidR="00BA69BE">
        <w:t>CDR-</w:t>
      </w:r>
      <w:r w:rsidR="00B21167">
        <w:t>Lite</w:t>
      </w:r>
      <w:r w:rsidRPr="009A54B7">
        <w:t xml:space="preserve"> </w:t>
      </w:r>
      <w:r w:rsidRPr="009A54B7">
        <w:rPr>
          <w:rFonts w:ascii="Lucida Console" w:hAnsi="Lucida Console"/>
        </w:rPr>
        <w:t>src</w:t>
      </w:r>
      <w:r w:rsidRPr="009A54B7">
        <w:t xml:space="preserve"> Directory Structure</w:t>
      </w:r>
      <w:bookmarkEnd w:id="117"/>
    </w:p>
    <w:p w:rsidR="00E8761B" w:rsidRDefault="00E8761B" w:rsidP="00E8761B">
      <w:r>
        <w:t>The web-app directory is show</w:t>
      </w:r>
      <w:r w:rsidR="003A2E96">
        <w:t>n</w:t>
      </w:r>
      <w:r>
        <w:t xml:space="preserve"> in </w:t>
      </w:r>
      <w:r>
        <w:fldChar w:fldCharType="begin"/>
      </w:r>
      <w:r>
        <w:instrText xml:space="preserve"> REF _Ref434590318 \h </w:instrText>
      </w:r>
      <w:r>
        <w:fldChar w:fldCharType="separate"/>
      </w:r>
      <w:r w:rsidR="001F2882" w:rsidRPr="009A54B7">
        <w:t xml:space="preserve">Figure </w:t>
      </w:r>
      <w:r w:rsidR="001F2882">
        <w:rPr>
          <w:noProof/>
        </w:rPr>
        <w:t>11</w:t>
      </w:r>
      <w:r>
        <w:fldChar w:fldCharType="end"/>
      </w:r>
      <w:r>
        <w:t xml:space="preserve">.  This is a standard </w:t>
      </w:r>
      <w:r>
        <w:rPr>
          <w:noProof/>
        </w:rPr>
        <w:t>web-app</w:t>
      </w:r>
      <w:r>
        <w:t xml:space="preserve"> directory structure from J2EE.  The standard </w:t>
      </w:r>
      <w:r>
        <w:rPr>
          <w:noProof/>
        </w:rPr>
        <w:t>js</w:t>
      </w:r>
      <w:r>
        <w:t xml:space="preserve"> directory includes </w:t>
      </w:r>
      <w:r>
        <w:rPr>
          <w:noProof/>
        </w:rPr>
        <w:t>openseadragon</w:t>
      </w:r>
      <w:sdt>
        <w:sdtPr>
          <w:rPr>
            <w:noProof/>
          </w:rPr>
          <w:id w:val="758641113"/>
          <w:citation/>
        </w:sdtPr>
        <w:sdtEndPr/>
        <w:sdtContent>
          <w:r>
            <w:rPr>
              <w:noProof/>
            </w:rPr>
            <w:fldChar w:fldCharType="begin"/>
          </w:r>
          <w:r>
            <w:rPr>
              <w:noProof/>
            </w:rPr>
            <w:instrText xml:space="preserve">CITATION Ope \l 1033 </w:instrText>
          </w:r>
          <w:r>
            <w:rPr>
              <w:noProof/>
            </w:rPr>
            <w:fldChar w:fldCharType="separate"/>
          </w:r>
          <w:r w:rsidR="009641DF">
            <w:rPr>
              <w:noProof/>
            </w:rPr>
            <w:t xml:space="preserve"> (Open Sea Dragon GitHub Repository)</w:t>
          </w:r>
          <w:r>
            <w:rPr>
              <w:noProof/>
            </w:rPr>
            <w:fldChar w:fldCharType="end"/>
          </w:r>
        </w:sdtContent>
      </w:sdt>
      <w:r>
        <w:rPr>
          <w:rStyle w:val="EndnoteReference"/>
          <w:noProof/>
        </w:rPr>
        <w:endnoteReference w:id="2"/>
      </w:r>
      <w:r>
        <w:t xml:space="preserve">, used in visualizing </w:t>
      </w:r>
      <w:r w:rsidR="00B21167">
        <w:t xml:space="preserve">whole </w:t>
      </w:r>
      <w:r w:rsidR="00B21167">
        <w:lastRenderedPageBreak/>
        <w:t>slide</w:t>
      </w:r>
      <w:r>
        <w:t xml:space="preserve"> images of specimens.  </w:t>
      </w:r>
      <w:r>
        <w:rPr>
          <w:noProof/>
        </w:rPr>
        <w:t>Openseadragon</w:t>
      </w:r>
      <w:r w:rsidR="00B064EB">
        <w:rPr>
          <w:rStyle w:val="FootnoteReference"/>
          <w:noProof/>
        </w:rPr>
        <w:footnoteReference w:id="6"/>
      </w:r>
      <w:r>
        <w:t xml:space="preserve"> was released under the new BSD license.  </w:t>
      </w:r>
      <w:r w:rsidR="00271107">
        <w:t xml:space="preserve">Openseadragon was used for the CDR, however it is not used in CDR-Lite. </w:t>
      </w:r>
      <w:r>
        <w:t xml:space="preserve">The rest of the directories under web-app contain custom java script written for the </w:t>
      </w:r>
      <w:r w:rsidR="00BA69BE">
        <w:t>CDR-</w:t>
      </w:r>
      <w:r w:rsidR="00B21167">
        <w:t>Lite</w:t>
      </w:r>
      <w:r>
        <w:t xml:space="preserve"> application, </w:t>
      </w:r>
      <w:r w:rsidR="00B21167">
        <w:t>in most cases specific to each form</w:t>
      </w:r>
      <w:r>
        <w:t>.</w:t>
      </w:r>
      <w:r w:rsidR="003A2E96">
        <w:t xml:space="preserve">  The WEB-INF and META-INF directories are also located here, but not shown by default in the </w:t>
      </w:r>
      <w:r w:rsidR="003C588B">
        <w:t>NetBeans</w:t>
      </w:r>
      <w:r w:rsidR="003A2E96">
        <w:t xml:space="preserve"> IDE project view.  applicationContext.xml is generated and managed by grails, not the programmer.</w:t>
      </w: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453"/>
      </w:tblGrid>
      <w:tr w:rsidR="00E8761B" w:rsidTr="000B1248">
        <w:tc>
          <w:tcPr>
            <w:tcW w:w="9453" w:type="dxa"/>
          </w:tcPr>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w:t>
            </w:r>
            <w:r w:rsidR="00271107">
              <w:rPr>
                <w:rFonts w:ascii="Lucida Console" w:hAnsi="Lucida Console" w:cs="Courier New"/>
                <w:noProof/>
              </w:rPr>
              <w:t>cdrlite</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+---grails-app</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\---web-app</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+---css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+---images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+---js</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+---countdown</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+---ext</w:t>
            </w:r>
          </w:p>
          <w:p w:rsidR="00E8761B" w:rsidRPr="006C720E" w:rsidRDefault="00E8761B" w:rsidP="000B1248">
            <w:pPr>
              <w:pStyle w:val="PlainText"/>
              <w:keepNext/>
              <w:keepLines/>
              <w:rPr>
                <w:rFonts w:ascii="Lucida Console" w:hAnsi="Lucida Console" w:cs="Courier New"/>
                <w:noProof/>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+---openseadragon-bin-1.1.1 </w:t>
            </w:r>
          </w:p>
          <w:p w:rsidR="00E8761B" w:rsidRPr="00365529" w:rsidRDefault="00E8761B" w:rsidP="000B1248">
            <w:pPr>
              <w:pStyle w:val="PlainText"/>
              <w:keepNext/>
              <w:keepLines/>
              <w:rPr>
                <w:rFonts w:ascii="Lucida Console" w:hAnsi="Lucida Console" w:cs="Courier New"/>
              </w:rPr>
            </w:pPr>
            <w:r w:rsidRPr="006C720E">
              <w:rPr>
                <w:rFonts w:ascii="Lucida Console" w:hAnsi="Lucida Console" w:cs="Courier New"/>
                <w:noProof/>
              </w:rPr>
              <w:t xml:space="preserve">        </w:t>
            </w:r>
            <w:r>
              <w:rPr>
                <w:rFonts w:ascii="Lucida Console" w:hAnsi="Lucida Console" w:cs="Courier New"/>
                <w:noProof/>
              </w:rPr>
              <w:t xml:space="preserve"> </w:t>
            </w:r>
            <w:r w:rsidRPr="006C720E">
              <w:rPr>
                <w:rFonts w:ascii="Lucida Console" w:hAnsi="Lucida Console" w:cs="Courier New"/>
                <w:noProof/>
              </w:rPr>
              <w:t xml:space="preserve">   \---timeentry</w:t>
            </w:r>
          </w:p>
        </w:tc>
      </w:tr>
    </w:tbl>
    <w:p w:rsidR="00887E19" w:rsidRDefault="00E8761B" w:rsidP="00FC2BA8">
      <w:pPr>
        <w:pStyle w:val="Caption"/>
      </w:pPr>
      <w:bookmarkStart w:id="118" w:name="_Ref434590318"/>
      <w:bookmarkStart w:id="119" w:name="_Toc445989335"/>
      <w:r w:rsidRPr="009A54B7">
        <w:t xml:space="preserve">Figure </w:t>
      </w:r>
      <w:r w:rsidRPr="009A54B7">
        <w:fldChar w:fldCharType="begin"/>
      </w:r>
      <w:r w:rsidRPr="009A54B7">
        <w:instrText xml:space="preserve"> SEQ Figure \* ARABIC </w:instrText>
      </w:r>
      <w:r w:rsidRPr="009A54B7">
        <w:fldChar w:fldCharType="separate"/>
      </w:r>
      <w:r w:rsidR="001F2882">
        <w:t>11</w:t>
      </w:r>
      <w:r w:rsidRPr="009A54B7">
        <w:fldChar w:fldCharType="end"/>
      </w:r>
      <w:bookmarkEnd w:id="118"/>
      <w:r w:rsidRPr="009A54B7">
        <w:t xml:space="preserve"> - </w:t>
      </w:r>
      <w:r w:rsidR="00BA69BE">
        <w:t>CDR-</w:t>
      </w:r>
      <w:r w:rsidR="00B21167">
        <w:t>Lite</w:t>
      </w:r>
      <w:r w:rsidRPr="009A54B7">
        <w:t xml:space="preserve"> </w:t>
      </w:r>
      <w:r w:rsidRPr="009A54B7">
        <w:rPr>
          <w:rFonts w:ascii="Lucida Console" w:hAnsi="Lucida Console"/>
        </w:rPr>
        <w:t>web-app</w:t>
      </w:r>
      <w:r w:rsidRPr="009A54B7">
        <w:t xml:space="preserve"> directory Structure</w:t>
      </w:r>
      <w:bookmarkEnd w:id="119"/>
    </w:p>
    <w:p w:rsidR="00DC5E6A" w:rsidRDefault="00DC5E6A" w:rsidP="00DC5E6A">
      <w:pPr>
        <w:spacing w:after="0"/>
      </w:pPr>
      <w:r>
        <w:t xml:space="preserve">Grails uses </w:t>
      </w:r>
      <w:r w:rsidR="00271107">
        <w:t xml:space="preserve">the concept of </w:t>
      </w:r>
      <w:r>
        <w:t>"convention over configuration</w:t>
      </w:r>
      <w:r w:rsidR="00271107">
        <w:t>.</w:t>
      </w:r>
      <w:r>
        <w:t>" This means that</w:t>
      </w:r>
      <w:r w:rsidR="00E70AF5">
        <w:t xml:space="preserve"> typically</w:t>
      </w:r>
      <w:r>
        <w:t xml:space="preserve"> the name and location of files is used instead of explicit configuration</w:t>
      </w:r>
      <w:r w:rsidR="00B21167">
        <w:t xml:space="preserve"> in XML files</w:t>
      </w:r>
      <w:r>
        <w:t>, hence you need to familiarize yourself with the directory structure provided by Grails</w:t>
      </w:r>
      <w:r w:rsidR="00E70AF5">
        <w:t xml:space="preserve"> </w:t>
      </w:r>
      <w:r>
        <w:t>2</w:t>
      </w:r>
      <w:r w:rsidR="003A2E96">
        <w:t>.x</w:t>
      </w:r>
    </w:p>
    <w:p w:rsidR="00B21167" w:rsidRDefault="00B21167" w:rsidP="00DC5E6A">
      <w:pPr>
        <w:spacing w:after="0"/>
      </w:pPr>
    </w:p>
    <w:p w:rsidR="00DC5E6A" w:rsidRDefault="00B21167" w:rsidP="00DC5E6A">
      <w:pPr>
        <w:spacing w:after="0"/>
      </w:pPr>
      <w:r>
        <w:t xml:space="preserve">cdrlite </w:t>
      </w:r>
      <w:r w:rsidR="00DC5E6A">
        <w:t>is the main application directory, which contains the following directories:</w:t>
      </w:r>
    </w:p>
    <w:p w:rsidR="00DC5E6A" w:rsidRDefault="00DC5E6A" w:rsidP="00656724">
      <w:pPr>
        <w:numPr>
          <w:ilvl w:val="1"/>
          <w:numId w:val="34"/>
        </w:numPr>
        <w:spacing w:after="0"/>
      </w:pPr>
      <w:r>
        <w:t xml:space="preserve">Configuration – contains Grails, </w:t>
      </w:r>
      <w:r w:rsidR="007F5F21">
        <w:t>Hibernate</w:t>
      </w:r>
      <w:r>
        <w:t xml:space="preserve">, and Spring configuration files and directories </w:t>
      </w:r>
    </w:p>
    <w:p w:rsidR="00DC5E6A" w:rsidRDefault="00DC5E6A" w:rsidP="00656724">
      <w:pPr>
        <w:numPr>
          <w:ilvl w:val="1"/>
          <w:numId w:val="34"/>
        </w:numPr>
        <w:spacing w:after="0"/>
      </w:pPr>
      <w:r>
        <w:t>Controllers – Holds the controller classes, the entry points into a Grails application</w:t>
      </w:r>
      <w:r w:rsidR="00215B09">
        <w:t xml:space="preserve">. </w:t>
      </w:r>
      <w:r w:rsidR="00215B09" w:rsidRPr="00215B09">
        <w:t xml:space="preserve">Grails subclasses Spring's DispatcherServlet </w:t>
      </w:r>
      <w:r w:rsidR="00215B09">
        <w:t>which is used for</w:t>
      </w:r>
      <w:r w:rsidR="00215B09" w:rsidRPr="00215B09">
        <w:t xml:space="preserve"> delegat</w:t>
      </w:r>
      <w:r w:rsidR="00215B09">
        <w:t>ing</w:t>
      </w:r>
      <w:r w:rsidR="00215B09" w:rsidRPr="00215B09">
        <w:t xml:space="preserve"> to </w:t>
      </w:r>
      <w:r w:rsidR="00215B09">
        <w:t>CDR</w:t>
      </w:r>
      <w:r w:rsidR="00215B09" w:rsidRPr="00215B09">
        <w:t xml:space="preserve"> controllers</w:t>
      </w:r>
    </w:p>
    <w:p w:rsidR="00DC5E6A" w:rsidRDefault="00DC5E6A" w:rsidP="00656724">
      <w:pPr>
        <w:numPr>
          <w:ilvl w:val="1"/>
          <w:numId w:val="34"/>
        </w:numPr>
        <w:spacing w:after="0"/>
      </w:pPr>
      <w:r>
        <w:t>Domain – Holds the domain classes, which represent the persistent data for CDR, such as cases, specimens,</w:t>
      </w:r>
    </w:p>
    <w:p w:rsidR="00DC5E6A" w:rsidRDefault="00DC5E6A" w:rsidP="00656724">
      <w:pPr>
        <w:numPr>
          <w:ilvl w:val="1"/>
          <w:numId w:val="34"/>
        </w:numPr>
        <w:spacing w:after="0"/>
      </w:pPr>
      <w:r>
        <w:t>i18n - Support for internationalization (i18n).</w:t>
      </w:r>
    </w:p>
    <w:p w:rsidR="00DC5E6A" w:rsidRDefault="00DC5E6A" w:rsidP="00656724">
      <w:pPr>
        <w:numPr>
          <w:ilvl w:val="1"/>
          <w:numId w:val="34"/>
        </w:numPr>
        <w:spacing w:after="0"/>
      </w:pPr>
      <w:r>
        <w:t>Services – Holds the server classes, which are Spring-managed beans.</w:t>
      </w:r>
    </w:p>
    <w:p w:rsidR="00DC5E6A" w:rsidRDefault="00DC5E6A" w:rsidP="00656724">
      <w:pPr>
        <w:numPr>
          <w:ilvl w:val="1"/>
          <w:numId w:val="34"/>
        </w:numPr>
        <w:spacing w:after="0"/>
      </w:pPr>
      <w:r>
        <w:t>taglib – contains Groovy Server Pages (GSP) custom tag libraries</w:t>
      </w:r>
    </w:p>
    <w:p w:rsidR="00DC5E6A" w:rsidRDefault="00DC5E6A" w:rsidP="00656724">
      <w:pPr>
        <w:numPr>
          <w:ilvl w:val="1"/>
          <w:numId w:val="34"/>
        </w:numPr>
        <w:spacing w:after="0"/>
      </w:pPr>
      <w:r>
        <w:t xml:space="preserve">utils – Holds a </w:t>
      </w:r>
      <w:r w:rsidR="003A2E96">
        <w:t xml:space="preserve">variety </w:t>
      </w:r>
      <w:r>
        <w:t>of codec classes</w:t>
      </w:r>
      <w:r>
        <w:rPr>
          <w:rStyle w:val="FootnoteReference"/>
        </w:rPr>
        <w:footnoteReference w:id="7"/>
      </w:r>
      <w:r>
        <w:t>.</w:t>
      </w:r>
    </w:p>
    <w:p w:rsidR="00DC5E6A" w:rsidRDefault="00DC5E6A" w:rsidP="00656724">
      <w:pPr>
        <w:numPr>
          <w:ilvl w:val="1"/>
          <w:numId w:val="34"/>
        </w:numPr>
        <w:spacing w:after="0"/>
      </w:pPr>
      <w:r>
        <w:t>Views - Groovy Server Pages - The V (view) in MVC.</w:t>
      </w:r>
    </w:p>
    <w:p w:rsidR="0001138D" w:rsidRDefault="0001138D" w:rsidP="00656724">
      <w:pPr>
        <w:numPr>
          <w:ilvl w:val="1"/>
          <w:numId w:val="34"/>
        </w:numPr>
        <w:spacing w:after="0"/>
      </w:pPr>
      <w:r>
        <w:t xml:space="preserve">Scripts – </w:t>
      </w:r>
      <w:r w:rsidR="00B21167">
        <w:t xml:space="preserve">Groovy </w:t>
      </w:r>
      <w:r>
        <w:t>scripts</w:t>
      </w:r>
    </w:p>
    <w:p w:rsidR="00F10EC7" w:rsidRDefault="007A5770" w:rsidP="00656724">
      <w:pPr>
        <w:pStyle w:val="BodyText"/>
        <w:keepNext/>
        <w:keepLines/>
        <w:spacing w:after="0"/>
        <w:jc w:val="center"/>
      </w:pPr>
      <w:r>
        <w:lastRenderedPageBreak/>
        <w:pict w14:anchorId="5491D91E">
          <v:shape id="_x0000_i1030" type="#_x0000_t75" style="width:210.6pt;height:290.1pt">
            <v:imagedata r:id="rId24" o:title="CDR MVC architecture"/>
          </v:shape>
        </w:pict>
      </w:r>
    </w:p>
    <w:p w:rsidR="005870C4" w:rsidRDefault="00F10EC7" w:rsidP="002E4586">
      <w:pPr>
        <w:pStyle w:val="Caption"/>
        <w:keepNext w:val="0"/>
      </w:pPr>
      <w:bookmarkStart w:id="120" w:name="_Ref422317596"/>
      <w:bookmarkStart w:id="121" w:name="_Toc445989336"/>
      <w:r w:rsidRPr="003E2FB5">
        <w:t xml:space="preserve">Figure </w:t>
      </w:r>
      <w:r w:rsidRPr="003E2FB5">
        <w:fldChar w:fldCharType="begin"/>
      </w:r>
      <w:r w:rsidRPr="003E2FB5">
        <w:instrText xml:space="preserve"> SEQ Figure \* ARABIC </w:instrText>
      </w:r>
      <w:r w:rsidRPr="003E2FB5">
        <w:fldChar w:fldCharType="separate"/>
      </w:r>
      <w:r w:rsidR="001F2882">
        <w:t>12</w:t>
      </w:r>
      <w:r w:rsidRPr="003E2FB5">
        <w:fldChar w:fldCharType="end"/>
      </w:r>
      <w:bookmarkEnd w:id="120"/>
      <w:r w:rsidRPr="003E2FB5">
        <w:t xml:space="preserve"> - Grails Application in MVC Context and Server Aspect</w:t>
      </w:r>
      <w:bookmarkEnd w:id="121"/>
    </w:p>
    <w:p w:rsidR="0001138D" w:rsidRPr="0001138D" w:rsidRDefault="0001138D" w:rsidP="00704352">
      <w:r>
        <w:t>Figure 15 shows the file types (*.gsp, *.groovy</w:t>
      </w:r>
      <w:r w:rsidR="00AA0B75">
        <w:t>,</w:t>
      </w:r>
      <w:r>
        <w:t xml:space="preserve"> and *.jar) that are used in various layers of the Grails version of an MVC application.</w:t>
      </w:r>
    </w:p>
    <w:p w:rsidR="00786E9C" w:rsidRPr="00D34EC0" w:rsidRDefault="00786E9C" w:rsidP="00786E9C">
      <w:pPr>
        <w:pStyle w:val="Heading2"/>
        <w:rPr>
          <w:rFonts w:ascii="Arial" w:hAnsi="Arial" w:cs="Arial"/>
        </w:rPr>
      </w:pPr>
      <w:bookmarkStart w:id="122" w:name="_Toc180482601"/>
      <w:bookmarkStart w:id="123" w:name="_Toc197060754"/>
      <w:bookmarkStart w:id="124" w:name="_Toc237402962"/>
      <w:bookmarkStart w:id="125" w:name="_Ref395616303"/>
      <w:bookmarkStart w:id="126" w:name="_Ref395616312"/>
      <w:bookmarkStart w:id="127" w:name="_Toc422236935"/>
      <w:bookmarkStart w:id="128" w:name="_Toc445989295"/>
      <w:r w:rsidRPr="00D34EC0">
        <w:rPr>
          <w:rFonts w:ascii="Arial" w:hAnsi="Arial" w:cs="Arial"/>
        </w:rPr>
        <w:t>Security Architecture</w:t>
      </w:r>
      <w:bookmarkEnd w:id="122"/>
      <w:bookmarkEnd w:id="123"/>
      <w:bookmarkEnd w:id="124"/>
      <w:bookmarkEnd w:id="125"/>
      <w:bookmarkEnd w:id="126"/>
      <w:bookmarkEnd w:id="127"/>
      <w:bookmarkEnd w:id="128"/>
    </w:p>
    <w:p w:rsidR="00881376" w:rsidRDefault="00887E19" w:rsidP="003E2FB5">
      <w:pPr>
        <w:spacing w:after="0"/>
        <w:rPr>
          <w:color w:val="FF0000"/>
        </w:rPr>
      </w:pPr>
      <w:r>
        <w:t>As shown in</w:t>
      </w:r>
      <w:r w:rsidR="00656724">
        <w:t xml:space="preserve"> the high-level </w:t>
      </w:r>
      <w:r w:rsidR="007F5F21">
        <w:t>diagram</w:t>
      </w:r>
      <w:r>
        <w:t xml:space="preserve">, the </w:t>
      </w:r>
      <w:r w:rsidR="00881376">
        <w:t>CDR is secured by Spring Security (formerly Acegi), us</w:t>
      </w:r>
      <w:r>
        <w:t>ing</w:t>
      </w:r>
      <w:r w:rsidR="00881376">
        <w:t xml:space="preserve"> dependency injection and Aspect Oriented Programming (AOP).  Every web request for a resource (page) is filtered through Spring Security.  Spring Security decides, for every request, whether the requesting user is (a) authenticated, and (b) authorized, before each request is fulfilled.</w:t>
      </w:r>
      <w:r w:rsidR="00047C6F" w:rsidRPr="00047C6F">
        <w:rPr>
          <w:color w:val="FF0000"/>
        </w:rPr>
        <w:t xml:space="preserve"> </w:t>
      </w:r>
    </w:p>
    <w:p w:rsidR="00EC07ED" w:rsidRPr="003E2FB5" w:rsidRDefault="00DA31C8" w:rsidP="002E4586">
      <w:pPr>
        <w:pStyle w:val="Caption"/>
        <w:keepLines/>
        <w:rPr>
          <w:sz w:val="22"/>
          <w:szCs w:val="22"/>
        </w:rPr>
      </w:pPr>
      <w:bookmarkStart w:id="129" w:name="_Ref422318404"/>
      <w:r>
        <w:lastRenderedPageBreak/>
        <w:drawing>
          <wp:anchor distT="0" distB="0" distL="114300" distR="114300" simplePos="0" relativeHeight="251654144" behindDoc="0" locked="0" layoutInCell="1" allowOverlap="1" wp14:anchorId="17E0C02A" wp14:editId="2438D61D">
            <wp:simplePos x="0" y="0"/>
            <wp:positionH relativeFrom="column">
              <wp:posOffset>1064260</wp:posOffset>
            </wp:positionH>
            <wp:positionV relativeFrom="paragraph">
              <wp:posOffset>370840</wp:posOffset>
            </wp:positionV>
            <wp:extent cx="3602355" cy="3017520"/>
            <wp:effectExtent l="19050" t="19050" r="17145" b="11430"/>
            <wp:wrapTopAndBottom/>
            <wp:docPr id="29" name="Picture 29" descr="I:\CDR\Documentation\Spring Security Fil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DR\Documentation\Spring Security Filter.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2355" cy="301752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bookmarkEnd w:id="129"/>
    </w:p>
    <w:p w:rsidR="00EC07ED" w:rsidRPr="002E4586" w:rsidRDefault="00DA31C8" w:rsidP="00DA31C8">
      <w:pPr>
        <w:jc w:val="center"/>
        <w:rPr>
          <w:b/>
          <w:noProof/>
          <w:color w:val="FF0000"/>
        </w:rPr>
      </w:pPr>
      <w:bookmarkStart w:id="130" w:name="_Toc445989337"/>
      <w:r w:rsidRPr="002E4586">
        <w:rPr>
          <w:b/>
        </w:rPr>
        <w:t xml:space="preserve">Figure </w:t>
      </w:r>
      <w:r w:rsidR="000E3D97" w:rsidRPr="002E4586">
        <w:rPr>
          <w:b/>
        </w:rPr>
        <w:fldChar w:fldCharType="begin"/>
      </w:r>
      <w:r w:rsidR="000E3D97" w:rsidRPr="002E4586">
        <w:rPr>
          <w:b/>
        </w:rPr>
        <w:instrText xml:space="preserve"> SEQ Figure \* ARABIC </w:instrText>
      </w:r>
      <w:r w:rsidR="000E3D97" w:rsidRPr="002E4586">
        <w:rPr>
          <w:b/>
        </w:rPr>
        <w:fldChar w:fldCharType="separate"/>
      </w:r>
      <w:r w:rsidR="001F2882">
        <w:rPr>
          <w:b/>
          <w:noProof/>
        </w:rPr>
        <w:t>13</w:t>
      </w:r>
      <w:r w:rsidR="000E3D97" w:rsidRPr="002E4586">
        <w:rPr>
          <w:b/>
          <w:noProof/>
        </w:rPr>
        <w:fldChar w:fldCharType="end"/>
      </w:r>
      <w:r w:rsidRPr="002E4586">
        <w:rPr>
          <w:b/>
        </w:rPr>
        <w:t xml:space="preserve">- </w:t>
      </w:r>
      <w:r w:rsidR="00BA69BE" w:rsidRPr="002E4586">
        <w:rPr>
          <w:b/>
        </w:rPr>
        <w:t>CDR-</w:t>
      </w:r>
      <w:r w:rsidR="00B21167" w:rsidRPr="002E4586">
        <w:rPr>
          <w:b/>
        </w:rPr>
        <w:t>Lite</w:t>
      </w:r>
      <w:r w:rsidRPr="002E4586">
        <w:rPr>
          <w:b/>
        </w:rPr>
        <w:t xml:space="preserve"> Spring Security Model</w:t>
      </w:r>
      <w:bookmarkEnd w:id="130"/>
    </w:p>
    <w:p w:rsidR="00786E9C" w:rsidRDefault="001551EF" w:rsidP="001551EF">
      <w:r>
        <w:t xml:space="preserve">The configuration of the Spring Security Model is shown in </w:t>
      </w:r>
      <w:r>
        <w:fldChar w:fldCharType="begin"/>
      </w:r>
      <w:r>
        <w:instrText xml:space="preserve"> REF _Ref435108131 \h </w:instrText>
      </w:r>
      <w:r>
        <w:fldChar w:fldCharType="separate"/>
      </w:r>
      <w:r w:rsidR="001F2882" w:rsidRPr="009A54B7">
        <w:t xml:space="preserve">Table </w:t>
      </w:r>
      <w:r w:rsidR="001F2882">
        <w:rPr>
          <w:noProof/>
        </w:rPr>
        <w:t>2</w:t>
      </w:r>
      <w:r>
        <w:fldChar w:fldCharType="end"/>
      </w:r>
      <w:r>
        <w:t>.</w:t>
      </w:r>
    </w:p>
    <w:p w:rsidR="00786E9C" w:rsidRPr="00D34EC0" w:rsidRDefault="00786E9C" w:rsidP="00786E9C">
      <w:pPr>
        <w:pStyle w:val="Heading2"/>
        <w:rPr>
          <w:rFonts w:ascii="Arial" w:hAnsi="Arial" w:cs="Arial"/>
        </w:rPr>
      </w:pPr>
      <w:bookmarkStart w:id="131" w:name="_Toc180482602"/>
      <w:bookmarkStart w:id="132" w:name="_Toc197060755"/>
      <w:bookmarkStart w:id="133" w:name="_Toc237402963"/>
      <w:bookmarkStart w:id="134" w:name="_Toc422236936"/>
      <w:bookmarkStart w:id="135" w:name="_Toc445989296"/>
      <w:r w:rsidRPr="00D34EC0">
        <w:rPr>
          <w:rFonts w:ascii="Arial" w:hAnsi="Arial" w:cs="Arial"/>
        </w:rPr>
        <w:t>Communication Architecture</w:t>
      </w:r>
      <w:bookmarkEnd w:id="131"/>
      <w:bookmarkEnd w:id="132"/>
      <w:bookmarkEnd w:id="133"/>
      <w:bookmarkEnd w:id="134"/>
      <w:bookmarkEnd w:id="135"/>
    </w:p>
    <w:p w:rsidR="00795A28" w:rsidRDefault="00795A28" w:rsidP="00080DD8">
      <w:r>
        <w:t xml:space="preserve">Communications with other systems outside of the </w:t>
      </w:r>
      <w:r w:rsidR="00BA69BE">
        <w:t>CDR-</w:t>
      </w:r>
      <w:r w:rsidR="00B21167">
        <w:t>Lite</w:t>
      </w:r>
      <w:r>
        <w:t xml:space="preserve"> happens in the following ways:</w:t>
      </w:r>
    </w:p>
    <w:p w:rsidR="00795A28" w:rsidRDefault="00730D1B" w:rsidP="002E4586">
      <w:pPr>
        <w:numPr>
          <w:ilvl w:val="0"/>
          <w:numId w:val="33"/>
        </w:numPr>
        <w:spacing w:after="120"/>
      </w:pPr>
      <w:r>
        <w:t>W</w:t>
      </w:r>
      <w:r w:rsidR="00795A28">
        <w:t>eb services</w:t>
      </w:r>
    </w:p>
    <w:p w:rsidR="00795A28" w:rsidRDefault="00795A28" w:rsidP="002E4586">
      <w:pPr>
        <w:numPr>
          <w:ilvl w:val="0"/>
          <w:numId w:val="33"/>
        </w:numPr>
        <w:spacing w:after="120"/>
      </w:pPr>
      <w:r>
        <w:t>Email notifications</w:t>
      </w:r>
    </w:p>
    <w:p w:rsidR="00ED6CDC" w:rsidRDefault="00795A28" w:rsidP="002E4586">
      <w:pPr>
        <w:numPr>
          <w:ilvl w:val="0"/>
          <w:numId w:val="33"/>
        </w:numPr>
        <w:spacing w:after="120"/>
      </w:pPr>
      <w:r>
        <w:t>Datab</w:t>
      </w:r>
      <w:r w:rsidR="00730D1B">
        <w:t>ase CRUD operations</w:t>
      </w:r>
    </w:p>
    <w:p w:rsidR="00ED6CDC" w:rsidRDefault="00ED6CDC" w:rsidP="003E2FB5">
      <w:r>
        <w:t>Each of these communications mechanisms is discussed in the following sub-paragraphs.</w:t>
      </w:r>
    </w:p>
    <w:p w:rsidR="00730D1B" w:rsidRDefault="00730D1B" w:rsidP="008D7614">
      <w:pPr>
        <w:pStyle w:val="Heading3"/>
      </w:pPr>
      <w:bookmarkStart w:id="136" w:name="_Toc422236937"/>
      <w:bookmarkStart w:id="137" w:name="_Toc445989297"/>
      <w:r>
        <w:t>Web Services</w:t>
      </w:r>
      <w:bookmarkEnd w:id="136"/>
      <w:bookmarkEnd w:id="137"/>
    </w:p>
    <w:p w:rsidR="00730D1B" w:rsidRDefault="00A060EC" w:rsidP="00730D1B">
      <w:r>
        <w:t>The CDR-</w:t>
      </w:r>
      <w:r w:rsidR="00B21167">
        <w:t xml:space="preserve">Lite </w:t>
      </w:r>
      <w:r>
        <w:t xml:space="preserve">invokes and accepts external communications </w:t>
      </w:r>
      <w:r w:rsidR="0040026F">
        <w:t>by</w:t>
      </w:r>
      <w:r w:rsidR="00730D1B">
        <w:t xml:space="preserve"> </w:t>
      </w:r>
      <w:r w:rsidR="00ED6CDC">
        <w:t>REST</w:t>
      </w:r>
      <w:r w:rsidR="00730D1B">
        <w:t>ful</w:t>
      </w:r>
      <w:r>
        <w:t xml:space="preserve"> web services</w:t>
      </w:r>
      <w:r w:rsidR="00730D1B">
        <w:t>.  This is an industry standard built on top of the HTTP protocol</w:t>
      </w:r>
      <w:r w:rsidR="00D0364A">
        <w:t>,</w:t>
      </w:r>
      <w:r w:rsidR="00ED6CDC">
        <w:t xml:space="preserve"> </w:t>
      </w:r>
      <w:r w:rsidR="00730D1B">
        <w:t xml:space="preserve">using HTTPs </w:t>
      </w:r>
      <w:r w:rsidR="00273DEC">
        <w:t xml:space="preserve">GETS </w:t>
      </w:r>
      <w:r w:rsidR="00730D1B">
        <w:t xml:space="preserve">and </w:t>
      </w:r>
      <w:r w:rsidR="00273DEC">
        <w:t>POSTS</w:t>
      </w:r>
      <w:r w:rsidR="00730D1B">
        <w:t>.  Data exchanged via the RESTful web services are XML documents.</w:t>
      </w:r>
    </w:p>
    <w:p w:rsidR="00B80529" w:rsidRPr="00B80529" w:rsidRDefault="00B80529" w:rsidP="008B4263">
      <w:pPr>
        <w:pStyle w:val="Caption"/>
      </w:pPr>
      <w:bookmarkStart w:id="138" w:name="_Toc445989350"/>
      <w:r w:rsidRPr="00B80529">
        <w:t xml:space="preserve">Table </w:t>
      </w:r>
      <w:r w:rsidRPr="00B80529">
        <w:fldChar w:fldCharType="begin"/>
      </w:r>
      <w:r w:rsidRPr="00B80529">
        <w:instrText xml:space="preserve"> SEQ Table \* ARABIC </w:instrText>
      </w:r>
      <w:r w:rsidRPr="00B80529">
        <w:fldChar w:fldCharType="separate"/>
      </w:r>
      <w:r w:rsidR="001F2882">
        <w:t>8</w:t>
      </w:r>
      <w:r w:rsidRPr="00B80529">
        <w:fldChar w:fldCharType="end"/>
      </w:r>
      <w:r w:rsidRPr="00B80529">
        <w:t xml:space="preserve"> - RESTful Services Available with CDR</w:t>
      </w:r>
      <w:r w:rsidR="00FC08C3">
        <w:t>-Lite</w:t>
      </w:r>
      <w:bookmarkEnd w:id="138"/>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098"/>
        <w:gridCol w:w="6521"/>
      </w:tblGrid>
      <w:tr w:rsidR="005A2F27" w:rsidRPr="009641DF" w:rsidTr="00B80529">
        <w:trPr>
          <w:tblHeader/>
        </w:trPr>
        <w:tc>
          <w:tcPr>
            <w:tcW w:w="0" w:type="auto"/>
          </w:tcPr>
          <w:p w:rsidR="00B80529" w:rsidRPr="002E4586" w:rsidRDefault="00B80529" w:rsidP="002E4586">
            <w:pPr>
              <w:keepNext/>
              <w:keepLines/>
              <w:spacing w:before="0" w:after="0"/>
              <w:ind w:left="0"/>
              <w:jc w:val="left"/>
              <w:rPr>
                <w:b/>
                <w:szCs w:val="28"/>
              </w:rPr>
            </w:pPr>
            <w:r w:rsidRPr="002E4586">
              <w:rPr>
                <w:b/>
                <w:szCs w:val="28"/>
              </w:rPr>
              <w:t xml:space="preserve">RESTful </w:t>
            </w:r>
            <w:r w:rsidR="007F5F21" w:rsidRPr="002E4586">
              <w:rPr>
                <w:b/>
                <w:szCs w:val="28"/>
              </w:rPr>
              <w:t>Service Type</w:t>
            </w:r>
          </w:p>
        </w:tc>
        <w:tc>
          <w:tcPr>
            <w:tcW w:w="0" w:type="auto"/>
          </w:tcPr>
          <w:p w:rsidR="00B80529" w:rsidRPr="002E4586" w:rsidRDefault="00B80529" w:rsidP="002E4586">
            <w:pPr>
              <w:keepNext/>
              <w:keepLines/>
              <w:spacing w:before="0" w:after="0"/>
              <w:ind w:left="168"/>
              <w:rPr>
                <w:b/>
                <w:szCs w:val="28"/>
              </w:rPr>
            </w:pPr>
            <w:r w:rsidRPr="002E4586">
              <w:rPr>
                <w:b/>
                <w:szCs w:val="28"/>
              </w:rPr>
              <w:t>Purpose</w:t>
            </w:r>
          </w:p>
        </w:tc>
      </w:tr>
      <w:tr w:rsidR="005A2F27" w:rsidRPr="00B80529" w:rsidTr="00B80529">
        <w:tc>
          <w:tcPr>
            <w:tcW w:w="0" w:type="auto"/>
          </w:tcPr>
          <w:p w:rsidR="00B80529" w:rsidRPr="00B80529" w:rsidRDefault="00B80529" w:rsidP="00B80529">
            <w:pPr>
              <w:spacing w:before="0" w:after="0"/>
              <w:ind w:left="0"/>
            </w:pPr>
            <w:r w:rsidRPr="00B80529">
              <w:t>Processing Event</w:t>
            </w:r>
          </w:p>
        </w:tc>
        <w:tc>
          <w:tcPr>
            <w:tcW w:w="0" w:type="auto"/>
          </w:tcPr>
          <w:p w:rsidR="00B80529" w:rsidRPr="00B80529" w:rsidRDefault="00B80529">
            <w:pPr>
              <w:spacing w:before="0" w:after="0"/>
              <w:ind w:left="168"/>
            </w:pPr>
            <w:r w:rsidRPr="00B80529">
              <w:t xml:space="preserve">Processing event </w:t>
            </w:r>
            <w:r w:rsidR="005A2F27">
              <w:t>triggers an e-mail to a configurable distribution list</w:t>
            </w:r>
            <w:r w:rsidRPr="00B80529">
              <w:t>.</w:t>
            </w:r>
          </w:p>
        </w:tc>
      </w:tr>
    </w:tbl>
    <w:p w:rsidR="00730D1B" w:rsidRDefault="00730D1B" w:rsidP="008D7614">
      <w:pPr>
        <w:pStyle w:val="Heading3"/>
      </w:pPr>
      <w:bookmarkStart w:id="139" w:name="_Toc422236938"/>
      <w:bookmarkStart w:id="140" w:name="_Ref422406471"/>
      <w:bookmarkStart w:id="141" w:name="_Ref445983467"/>
      <w:bookmarkStart w:id="142" w:name="_Toc445989301"/>
      <w:r>
        <w:t>Email notifications</w:t>
      </w:r>
      <w:bookmarkEnd w:id="139"/>
      <w:bookmarkEnd w:id="140"/>
      <w:bookmarkEnd w:id="141"/>
      <w:bookmarkEnd w:id="142"/>
    </w:p>
    <w:p w:rsidR="00730D1B" w:rsidRDefault="00730D1B" w:rsidP="00080DD8">
      <w:r>
        <w:t>The CDR</w:t>
      </w:r>
      <w:r w:rsidR="00A060EC">
        <w:t>-</w:t>
      </w:r>
      <w:r w:rsidR="00B21167">
        <w:t xml:space="preserve">Lite </w:t>
      </w:r>
      <w:r>
        <w:t xml:space="preserve">sends email notifications using the industry standard SMTP protocol.  </w:t>
      </w:r>
      <w:r w:rsidR="00630E57">
        <w:t xml:space="preserve">When various triggers are detected by the CDR, email notifications are sent to pre-defined email groups.  Those members of that individual </w:t>
      </w:r>
      <w:r w:rsidR="00630E57">
        <w:lastRenderedPageBreak/>
        <w:t xml:space="preserve">group receive notifications at the same time.  The text of the message describes what triggered the </w:t>
      </w:r>
      <w:r w:rsidR="007F5F21">
        <w:t>email;</w:t>
      </w:r>
      <w:r w:rsidR="00630E57">
        <w:t xml:space="preserve"> giving specifics (not containing PII or PHI) so that the </w:t>
      </w:r>
      <w:r w:rsidR="003B4E69">
        <w:t>recipient</w:t>
      </w:r>
      <w:r w:rsidR="00630E57">
        <w:t xml:space="preserve"> can </w:t>
      </w:r>
      <w:r w:rsidR="005255BE">
        <w:t xml:space="preserve">take </w:t>
      </w:r>
      <w:r w:rsidR="00630E57">
        <w:t>the appropriate action</w:t>
      </w:r>
      <w:r w:rsidR="00273DEC">
        <w:t xml:space="preserve">. </w:t>
      </w:r>
      <w:r w:rsidR="005255BE">
        <w:t>Recipients are defined by Exchange distribution lists, and in the application settings, which can be modified by system administrators.</w:t>
      </w:r>
    </w:p>
    <w:p w:rsidR="00730D1B" w:rsidRDefault="00730D1B" w:rsidP="008D7614">
      <w:pPr>
        <w:pStyle w:val="Heading3"/>
      </w:pPr>
      <w:bookmarkStart w:id="143" w:name="_Toc422236939"/>
      <w:bookmarkStart w:id="144" w:name="_Toc445989302"/>
      <w:r>
        <w:t xml:space="preserve">Database </w:t>
      </w:r>
      <w:r w:rsidR="00A060EC">
        <w:t>CRUD operations</w:t>
      </w:r>
      <w:bookmarkEnd w:id="143"/>
      <w:bookmarkEnd w:id="144"/>
    </w:p>
    <w:p w:rsidR="00A32C9A" w:rsidRDefault="007F5F21" w:rsidP="00A060EC">
      <w:r>
        <w:t>The CDR-</w:t>
      </w:r>
      <w:r w:rsidR="00B21167">
        <w:t>Lite</w:t>
      </w:r>
      <w:r>
        <w:t xml:space="preserve"> use</w:t>
      </w:r>
      <w:r w:rsidR="00B21167">
        <w:t>s</w:t>
      </w:r>
      <w:r>
        <w:t xml:space="preserve"> </w:t>
      </w:r>
      <w:r w:rsidR="00B21167">
        <w:t>JDBC</w:t>
      </w:r>
      <w:r>
        <w:t xml:space="preserve"> to execute Create, Read, Update, and Delete (CRUD) operations on </w:t>
      </w:r>
      <w:r w:rsidR="00B21167">
        <w:t xml:space="preserve">a </w:t>
      </w:r>
      <w:r>
        <w:t xml:space="preserve">dedicated, local instance of </w:t>
      </w:r>
      <w:r w:rsidR="00AA0B75">
        <w:t>P</w:t>
      </w:r>
      <w:r w:rsidR="00B21167">
        <w:t>ostgreSQL</w:t>
      </w:r>
      <w:r>
        <w:t>.</w:t>
      </w:r>
      <w:r w:rsidR="00B21167">
        <w:t xml:space="preserve">  By default, and in DataSource.groovy, the CDR-Lite expects to find </w:t>
      </w:r>
      <w:r w:rsidR="00AA0B75">
        <w:t>P</w:t>
      </w:r>
      <w:r w:rsidR="00B21167">
        <w:t>ostgre</w:t>
      </w:r>
      <w:r w:rsidR="00AA0B75">
        <w:t>SQL</w:t>
      </w:r>
      <w:r w:rsidR="00B21167">
        <w:t xml:space="preserve"> running on the same server, localhost:5432.</w:t>
      </w:r>
      <w:r>
        <w:t xml:space="preserve">  </w:t>
      </w:r>
      <w:r w:rsidR="00A060EC">
        <w:t>T</w:t>
      </w:r>
      <w:r w:rsidR="00445938">
        <w:t xml:space="preserve">his layer is </w:t>
      </w:r>
      <w:r w:rsidR="001F1D61">
        <w:t xml:space="preserve">encapsulated </w:t>
      </w:r>
      <w:r w:rsidR="00445938">
        <w:t xml:space="preserve">by the GORM layer, as described in section </w:t>
      </w:r>
      <w:r w:rsidR="00445938">
        <w:fldChar w:fldCharType="begin"/>
      </w:r>
      <w:r w:rsidR="00445938">
        <w:instrText xml:space="preserve"> REF _Ref395692890 \r \h </w:instrText>
      </w:r>
      <w:r w:rsidR="00445938">
        <w:fldChar w:fldCharType="separate"/>
      </w:r>
      <w:r w:rsidR="001F2882">
        <w:t>4.3</w:t>
      </w:r>
      <w:r w:rsidR="00445938">
        <w:fldChar w:fldCharType="end"/>
      </w:r>
      <w:r w:rsidR="00445938">
        <w:t xml:space="preserve"> </w:t>
      </w:r>
      <w:r w:rsidR="00445938">
        <w:fldChar w:fldCharType="begin"/>
      </w:r>
      <w:r w:rsidR="00445938">
        <w:instrText xml:space="preserve"> REF _Ref395692898 \h  \* MERGEFORMAT </w:instrText>
      </w:r>
      <w:r w:rsidR="00445938">
        <w:fldChar w:fldCharType="separate"/>
      </w:r>
      <w:r w:rsidR="001F2882" w:rsidRPr="002E4586">
        <w:t>Software Architecture</w:t>
      </w:r>
      <w:r w:rsidR="00445938">
        <w:fldChar w:fldCharType="end"/>
      </w:r>
      <w:r w:rsidR="00445938">
        <w:t>.</w:t>
      </w:r>
      <w:r w:rsidR="00B80529">
        <w:t xml:space="preserve"> There is no external direct access to the CDR </w:t>
      </w:r>
      <w:r w:rsidR="00EE4531">
        <w:t xml:space="preserve">Lite </w:t>
      </w:r>
      <w:r w:rsidR="00B80529">
        <w:t>database, nor does CDR</w:t>
      </w:r>
      <w:r w:rsidR="00EE4531">
        <w:t>-Lite</w:t>
      </w:r>
      <w:r w:rsidR="00B80529">
        <w:t xml:space="preserve"> access any other database instances.</w:t>
      </w:r>
    </w:p>
    <w:p w:rsidR="00A060EC" w:rsidRDefault="00A32C9A" w:rsidP="00A060EC">
      <w:r>
        <w:br w:type="page"/>
      </w:r>
    </w:p>
    <w:p w:rsidR="00786E9C" w:rsidRPr="00B26A9E" w:rsidRDefault="00786E9C" w:rsidP="001E06D6">
      <w:pPr>
        <w:pStyle w:val="Heading1"/>
      </w:pPr>
      <w:bookmarkStart w:id="145" w:name="_Toc180482604"/>
      <w:bookmarkStart w:id="146" w:name="_Toc197060757"/>
      <w:bookmarkStart w:id="147" w:name="_Toc237402965"/>
      <w:bookmarkStart w:id="148" w:name="_Toc422236940"/>
      <w:bookmarkStart w:id="149" w:name="_Toc445989303"/>
      <w:r w:rsidRPr="00B26A9E">
        <w:t>System Desig</w:t>
      </w:r>
      <w:bookmarkEnd w:id="145"/>
      <w:bookmarkEnd w:id="146"/>
      <w:bookmarkEnd w:id="147"/>
      <w:bookmarkEnd w:id="148"/>
      <w:r w:rsidR="001551EF">
        <w:t>n</w:t>
      </w:r>
      <w:bookmarkEnd w:id="149"/>
    </w:p>
    <w:p w:rsidR="00786E9C" w:rsidRDefault="00786E9C" w:rsidP="003618AC">
      <w:pPr>
        <w:pStyle w:val="Heading2"/>
        <w:rPr>
          <w:rFonts w:ascii="Arial" w:hAnsi="Arial" w:cs="Arial"/>
        </w:rPr>
      </w:pPr>
      <w:bookmarkStart w:id="150" w:name="_Toc445798273"/>
      <w:bookmarkStart w:id="151" w:name="_Toc445808201"/>
      <w:bookmarkStart w:id="152" w:name="_Toc445989304"/>
      <w:bookmarkStart w:id="153" w:name="_Toc445798274"/>
      <w:bookmarkStart w:id="154" w:name="_Toc445808202"/>
      <w:bookmarkStart w:id="155" w:name="_Toc445989305"/>
      <w:bookmarkStart w:id="156" w:name="_Toc180482606"/>
      <w:bookmarkStart w:id="157" w:name="_Toc197060759"/>
      <w:bookmarkStart w:id="158" w:name="_Toc237402967"/>
      <w:bookmarkStart w:id="159" w:name="_Toc422236942"/>
      <w:bookmarkStart w:id="160" w:name="_Toc445989306"/>
      <w:bookmarkEnd w:id="150"/>
      <w:bookmarkEnd w:id="151"/>
      <w:bookmarkEnd w:id="152"/>
      <w:bookmarkEnd w:id="153"/>
      <w:bookmarkEnd w:id="154"/>
      <w:bookmarkEnd w:id="155"/>
      <w:r w:rsidRPr="00D34EC0">
        <w:rPr>
          <w:rFonts w:ascii="Arial" w:hAnsi="Arial" w:cs="Arial"/>
        </w:rPr>
        <w:t>Database Design</w:t>
      </w:r>
      <w:bookmarkEnd w:id="156"/>
      <w:bookmarkEnd w:id="157"/>
      <w:bookmarkEnd w:id="158"/>
      <w:bookmarkEnd w:id="159"/>
      <w:bookmarkEnd w:id="160"/>
    </w:p>
    <w:p w:rsidR="00B83734" w:rsidRPr="009A54B7" w:rsidRDefault="00B83734" w:rsidP="009A54B7">
      <w:pPr>
        <w:ind w:left="576"/>
      </w:pPr>
      <w:r>
        <w:t xml:space="preserve">A high-level overview of the database design is shown in </w:t>
      </w:r>
      <w:r>
        <w:fldChar w:fldCharType="begin"/>
      </w:r>
      <w:r>
        <w:instrText xml:space="preserve"> REF _Ref435095051 \h </w:instrText>
      </w:r>
      <w:r>
        <w:fldChar w:fldCharType="separate"/>
      </w:r>
      <w:r w:rsidR="001F2882" w:rsidRPr="000B1248">
        <w:t xml:space="preserve">Figure </w:t>
      </w:r>
      <w:r w:rsidR="001F2882">
        <w:rPr>
          <w:noProof/>
        </w:rPr>
        <w:t>14</w:t>
      </w:r>
      <w:r>
        <w:fldChar w:fldCharType="end"/>
      </w:r>
    </w:p>
    <w:p w:rsidR="00B83734" w:rsidRDefault="00C05156" w:rsidP="002E4586">
      <w:pPr>
        <w:keepNext/>
        <w:jc w:val="center"/>
      </w:pPr>
      <w:r>
        <w:rPr>
          <w:noProof/>
        </w:rPr>
        <w:drawing>
          <wp:inline distT="0" distB="0" distL="0" distR="0" wp14:anchorId="337ADB9F" wp14:editId="0B482860">
            <wp:extent cx="5088890" cy="2695575"/>
            <wp:effectExtent l="0" t="0" r="0" b="9525"/>
            <wp:docPr id="1" name="Picture 1" descr="M:\Informatics\CDR Documentation\Simple CDR Data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formatics\CDR Documentation\Simple CDR Data Mode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8890" cy="2695575"/>
                    </a:xfrm>
                    <a:prstGeom prst="rect">
                      <a:avLst/>
                    </a:prstGeom>
                    <a:noFill/>
                    <a:ln>
                      <a:noFill/>
                    </a:ln>
                  </pic:spPr>
                </pic:pic>
              </a:graphicData>
            </a:graphic>
          </wp:inline>
        </w:drawing>
      </w:r>
    </w:p>
    <w:p w:rsidR="00C05156" w:rsidRDefault="00B83734" w:rsidP="008B4263">
      <w:pPr>
        <w:pStyle w:val="Caption"/>
      </w:pPr>
      <w:bookmarkStart w:id="161" w:name="_Ref435095051"/>
      <w:bookmarkStart w:id="162" w:name="_Toc445989338"/>
      <w:r w:rsidRPr="000B1248">
        <w:t xml:space="preserve">Figure </w:t>
      </w:r>
      <w:r w:rsidRPr="000B1248">
        <w:fldChar w:fldCharType="begin"/>
      </w:r>
      <w:r w:rsidRPr="000B1248">
        <w:instrText xml:space="preserve"> SEQ Figure \* ARABIC </w:instrText>
      </w:r>
      <w:r w:rsidRPr="000B1248">
        <w:fldChar w:fldCharType="separate"/>
      </w:r>
      <w:r w:rsidR="001F2882">
        <w:t>14</w:t>
      </w:r>
      <w:r w:rsidRPr="000B1248">
        <w:fldChar w:fldCharType="end"/>
      </w:r>
      <w:bookmarkEnd w:id="161"/>
      <w:r w:rsidRPr="000B1248">
        <w:t xml:space="preserve">- High-Level Overview of CDR </w:t>
      </w:r>
      <w:r w:rsidR="00EE4531">
        <w:t>Lite</w:t>
      </w:r>
      <w:r w:rsidR="00EE4531" w:rsidRPr="000B1248">
        <w:t xml:space="preserve"> </w:t>
      </w:r>
      <w:r w:rsidRPr="000B1248">
        <w:t>Tables and relations</w:t>
      </w:r>
      <w:bookmarkEnd w:id="162"/>
    </w:p>
    <w:p w:rsidR="000B1248" w:rsidRDefault="000B1248" w:rsidP="000B1248">
      <w:r>
        <w:t xml:space="preserve">A CandidateRecord (CandidateRecord domain class) contains the basic information about someone who </w:t>
      </w:r>
      <w:r w:rsidR="00181875">
        <w:t xml:space="preserve">may potentially be involved with a study.  Associated with the Candidate Record is the </w:t>
      </w:r>
      <w:r w:rsidR="00DB2D52">
        <w:t>Consent Data</w:t>
      </w:r>
      <w:r w:rsidR="00181875">
        <w:t xml:space="preserve">, which contains the </w:t>
      </w:r>
      <w:r w:rsidR="00EE4531">
        <w:t xml:space="preserve">consent, or lack thereof, </w:t>
      </w:r>
      <w:r w:rsidR="00181875">
        <w:t xml:space="preserve">of the candidate’s </w:t>
      </w:r>
      <w:r w:rsidR="00EE4531">
        <w:t>participation</w:t>
      </w:r>
      <w:r w:rsidR="00181875">
        <w:t xml:space="preserve"> in </w:t>
      </w:r>
      <w:r w:rsidR="00EE4531">
        <w:t xml:space="preserve">a </w:t>
      </w:r>
      <w:r w:rsidR="00181875">
        <w:t>study.  The Eligibility</w:t>
      </w:r>
      <w:r w:rsidR="00DB2D52">
        <w:t xml:space="preserve"> </w:t>
      </w:r>
      <w:r w:rsidR="00181875">
        <w:t xml:space="preserve">Data records specific information about the candidate, specifics of their disease, and history.  All of this is used to determine if the patient meets the requirements of the study (e.g., the candidate’s age is 65, but the study is of 20 to 40 year olds, so the candidate is </w:t>
      </w:r>
      <w:r w:rsidR="007F5F21">
        <w:t>ineligible</w:t>
      </w:r>
      <w:r w:rsidR="00181875">
        <w:t xml:space="preserve">) Details of consenting, and eligibility vary greatly between studies, so these classes are </w:t>
      </w:r>
      <w:r w:rsidR="00DB2D52">
        <w:t>implemented differently for each study</w:t>
      </w:r>
      <w:r w:rsidR="00181875">
        <w:t xml:space="preserve">.  </w:t>
      </w:r>
    </w:p>
    <w:p w:rsidR="00181875" w:rsidRDefault="00181875" w:rsidP="000B1248">
      <w:r>
        <w:t xml:space="preserve">For those candidates </w:t>
      </w:r>
      <w:r w:rsidR="00DB2D52">
        <w:t xml:space="preserve">who </w:t>
      </w:r>
      <w:r>
        <w:t>are eligible, and a consent has been acquired, then a Case</w:t>
      </w:r>
      <w:r w:rsidR="00DB2D52">
        <w:t xml:space="preserve"> </w:t>
      </w:r>
      <w:r>
        <w:t>Record (domain class: caseRecord) is created.  This records specific information about the individual’s involvement in the study.  Associated with the case is Specimen</w:t>
      </w:r>
      <w:r w:rsidR="00DB2D52">
        <w:t xml:space="preserve"> </w:t>
      </w:r>
      <w:r>
        <w:t xml:space="preserve">Data (domain class: specimenRecord) which includes information about the collection and processing of the surgical products (e.g., blood, tissue).  In all studies, the specimens </w:t>
      </w:r>
      <w:r w:rsidR="005A2F27">
        <w:t xml:space="preserve">are </w:t>
      </w:r>
      <w:r>
        <w:t>review</w:t>
      </w:r>
      <w:r w:rsidR="005A2F27">
        <w:t>ed</w:t>
      </w:r>
      <w:r>
        <w:t xml:space="preserve"> by </w:t>
      </w:r>
      <w:r w:rsidR="00EE4531">
        <w:t xml:space="preserve">a </w:t>
      </w:r>
      <w:r>
        <w:t>pathologist</w:t>
      </w:r>
      <w:r w:rsidR="005A2F27">
        <w:t xml:space="preserve"> to confirm specimen type and quality</w:t>
      </w:r>
      <w:r>
        <w:t xml:space="preserve">; that review is recorded in the </w:t>
      </w:r>
      <w:r w:rsidR="001A7759">
        <w:t xml:space="preserve">Pathology Data (domain class: prcReport). Clinical information related to the participant’s care </w:t>
      </w:r>
      <w:r w:rsidR="007F5F21">
        <w:t>is</w:t>
      </w:r>
      <w:r w:rsidR="001A7759">
        <w:t xml:space="preserve"> </w:t>
      </w:r>
      <w:r w:rsidR="007F5F21">
        <w:t>recorded</w:t>
      </w:r>
      <w:r w:rsidR="001A7759">
        <w:t xml:space="preserve"> in the Clinical</w:t>
      </w:r>
      <w:r w:rsidR="00DB2D52">
        <w:t xml:space="preserve"> </w:t>
      </w:r>
      <w:r w:rsidR="001A7759">
        <w:t xml:space="preserve">Data (domain class: clinicalDataEntry).  Critical clinical information is also very study specific, so this class is often </w:t>
      </w:r>
      <w:r w:rsidR="00EE4531">
        <w:t>modified</w:t>
      </w:r>
      <w:r w:rsidR="001A7759">
        <w:t xml:space="preserve">, reflecting </w:t>
      </w:r>
      <w:r w:rsidR="00EE4531">
        <w:t xml:space="preserve">study-specific </w:t>
      </w:r>
      <w:r w:rsidR="001A7759">
        <w:t>details.</w:t>
      </w:r>
    </w:p>
    <w:p w:rsidR="000B1248" w:rsidRDefault="000B1248" w:rsidP="000B1248">
      <w:r>
        <w:lastRenderedPageBreak/>
        <w:t>Grails uses GORM and Hibernate to automatically map between Domain Class objects and records in the underlying database.  The table design, relations, and implementation details are automatically generated once the Domain Classes are defined.</w:t>
      </w:r>
    </w:p>
    <w:p w:rsidR="000B1248" w:rsidRDefault="001551EF" w:rsidP="000B1248">
      <w:r>
        <w:fldChar w:fldCharType="begin"/>
      </w:r>
      <w:r>
        <w:instrText xml:space="preserve"> REF _Ref435186489 \h </w:instrText>
      </w:r>
      <w:r>
        <w:fldChar w:fldCharType="separate"/>
      </w:r>
      <w:r w:rsidR="001F2882" w:rsidRPr="000B1248">
        <w:t xml:space="preserve">Table </w:t>
      </w:r>
      <w:r w:rsidR="001F2882">
        <w:rPr>
          <w:noProof/>
        </w:rPr>
        <w:t>9</w:t>
      </w:r>
      <w:r>
        <w:fldChar w:fldCharType="end"/>
      </w:r>
      <w:r>
        <w:t xml:space="preserve"> s</w:t>
      </w:r>
      <w:r w:rsidR="000B1248">
        <w:t>hows the mapping between tables in the database and Domain Classes.</w:t>
      </w:r>
    </w:p>
    <w:p w:rsidR="000B1248" w:rsidRPr="000B1248" w:rsidRDefault="000B1248" w:rsidP="008B4263">
      <w:pPr>
        <w:pStyle w:val="Caption"/>
      </w:pPr>
      <w:bookmarkStart w:id="163" w:name="_Ref435186489"/>
      <w:bookmarkStart w:id="164" w:name="_Toc445989351"/>
      <w:r w:rsidRPr="000B1248">
        <w:t xml:space="preserve">Table </w:t>
      </w:r>
      <w:r w:rsidRPr="000B1248">
        <w:fldChar w:fldCharType="begin"/>
      </w:r>
      <w:r w:rsidRPr="000B1248">
        <w:instrText xml:space="preserve"> SEQ Table \* ARABIC </w:instrText>
      </w:r>
      <w:r w:rsidRPr="000B1248">
        <w:fldChar w:fldCharType="separate"/>
      </w:r>
      <w:r w:rsidR="001F2882">
        <w:t>9</w:t>
      </w:r>
      <w:r w:rsidRPr="000B1248">
        <w:fldChar w:fldCharType="end"/>
      </w:r>
      <w:bookmarkEnd w:id="163"/>
      <w:r w:rsidRPr="000B1248">
        <w:t xml:space="preserve"> - Mapping between Database Tables and Domain Classes in CDR</w:t>
      </w:r>
      <w:bookmarkEnd w:id="164"/>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804"/>
        <w:gridCol w:w="5966"/>
      </w:tblGrid>
      <w:tr w:rsidR="00CE48B2" w:rsidRPr="00C63447" w:rsidTr="00AF09B7">
        <w:trPr>
          <w:tblHeader/>
          <w:jc w:val="center"/>
        </w:trPr>
        <w:tc>
          <w:tcPr>
            <w:tcW w:w="0" w:type="auto"/>
            <w:vAlign w:val="center"/>
          </w:tcPr>
          <w:p w:rsidR="00CE48B2" w:rsidRDefault="00CE48B2" w:rsidP="002E4586">
            <w:pPr>
              <w:keepNext/>
              <w:keepLines/>
              <w:jc w:val="center"/>
              <w:rPr>
                <w:b/>
                <w:bCs/>
                <w:color w:val="000000"/>
                <w:sz w:val="28"/>
                <w:szCs w:val="28"/>
              </w:rPr>
            </w:pPr>
            <w:r>
              <w:rPr>
                <w:b/>
                <w:bCs/>
                <w:color w:val="000000"/>
                <w:sz w:val="28"/>
              </w:rPr>
              <w:t>Database Table</w:t>
            </w:r>
          </w:p>
        </w:tc>
        <w:tc>
          <w:tcPr>
            <w:tcW w:w="0" w:type="auto"/>
            <w:vAlign w:val="center"/>
          </w:tcPr>
          <w:p w:rsidR="00CE48B2" w:rsidRDefault="00CE48B2" w:rsidP="002E4586">
            <w:pPr>
              <w:keepNext/>
              <w:keepLines/>
              <w:jc w:val="center"/>
              <w:rPr>
                <w:b/>
                <w:bCs/>
                <w:color w:val="000000"/>
                <w:sz w:val="28"/>
                <w:szCs w:val="28"/>
              </w:rPr>
            </w:pPr>
            <w:r>
              <w:rPr>
                <w:b/>
                <w:bCs/>
                <w:color w:val="000000"/>
                <w:sz w:val="28"/>
              </w:rPr>
              <w:t>Domain Class</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ACTIVITY_EVENT</w:t>
            </w:r>
          </w:p>
        </w:tc>
        <w:tc>
          <w:tcPr>
            <w:tcW w:w="0" w:type="auto"/>
            <w:vAlign w:val="center"/>
          </w:tcPr>
          <w:p w:rsidR="00CE48B2" w:rsidRDefault="00CE48B2" w:rsidP="002E4586">
            <w:pPr>
              <w:spacing w:after="0"/>
              <w:rPr>
                <w:color w:val="000000"/>
              </w:rPr>
            </w:pPr>
            <w:r>
              <w:rPr>
                <w:color w:val="000000"/>
              </w:rPr>
              <w:t>activityEvent</w:t>
            </w:r>
          </w:p>
        </w:tc>
      </w:tr>
      <w:tr w:rsidR="00A82F02" w:rsidRPr="000F4855" w:rsidTr="00AF09B7">
        <w:trPr>
          <w:jc w:val="center"/>
        </w:trPr>
        <w:tc>
          <w:tcPr>
            <w:tcW w:w="0" w:type="auto"/>
            <w:vAlign w:val="center"/>
          </w:tcPr>
          <w:p w:rsidR="00CE48B2" w:rsidRDefault="00CE48B2" w:rsidP="002E4586">
            <w:pPr>
              <w:spacing w:after="0"/>
              <w:rPr>
                <w:color w:val="000000"/>
              </w:rPr>
            </w:pPr>
            <w:r>
              <w:rPr>
                <w:color w:val="000000"/>
              </w:rPr>
              <w:t>AUDIT_LOG</w:t>
            </w:r>
          </w:p>
        </w:tc>
        <w:tc>
          <w:tcPr>
            <w:tcW w:w="0" w:type="auto"/>
            <w:vAlign w:val="center"/>
          </w:tcPr>
          <w:p w:rsidR="00CE48B2" w:rsidRDefault="00CE48B2" w:rsidP="002E4586">
            <w:pPr>
              <w:spacing w:after="0"/>
              <w:rPr>
                <w:color w:val="000000"/>
              </w:rPr>
            </w:pPr>
            <w:r>
              <w:rPr>
                <w:color w:val="000000"/>
              </w:rPr>
              <w:t>Audit Log</w:t>
            </w:r>
          </w:p>
        </w:tc>
      </w:tr>
      <w:tr w:rsidR="00A82F02" w:rsidRPr="000F4855" w:rsidTr="00AF09B7">
        <w:trPr>
          <w:jc w:val="center"/>
        </w:trPr>
        <w:tc>
          <w:tcPr>
            <w:tcW w:w="0" w:type="auto"/>
            <w:vAlign w:val="center"/>
          </w:tcPr>
          <w:p w:rsidR="00CE48B2" w:rsidRDefault="00CE48B2" w:rsidP="002E4586">
            <w:pPr>
              <w:spacing w:after="0"/>
              <w:rPr>
                <w:color w:val="000000"/>
              </w:rPr>
            </w:pPr>
            <w:r>
              <w:rPr>
                <w:color w:val="000000"/>
              </w:rPr>
              <w:t>blood_aliquot</w:t>
            </w:r>
          </w:p>
        </w:tc>
        <w:tc>
          <w:tcPr>
            <w:tcW w:w="0" w:type="auto"/>
            <w:vAlign w:val="center"/>
          </w:tcPr>
          <w:p w:rsidR="00CE48B2" w:rsidRDefault="00CE48B2" w:rsidP="002E4586">
            <w:pPr>
              <w:spacing w:after="0"/>
              <w:rPr>
                <w:color w:val="000000"/>
              </w:rPr>
            </w:pPr>
            <w:r>
              <w:rPr>
                <w:color w:val="000000"/>
              </w:rPr>
              <w:t>Aliquots for the Blood form</w:t>
            </w:r>
          </w:p>
        </w:tc>
      </w:tr>
      <w:tr w:rsidR="00A82F02" w:rsidRPr="000F4855" w:rsidTr="00AF09B7">
        <w:trPr>
          <w:jc w:val="center"/>
        </w:trPr>
        <w:tc>
          <w:tcPr>
            <w:tcW w:w="0" w:type="auto"/>
            <w:vAlign w:val="center"/>
          </w:tcPr>
          <w:p w:rsidR="00CE48B2" w:rsidRDefault="00CE48B2" w:rsidP="002E4586">
            <w:pPr>
              <w:spacing w:after="0"/>
              <w:rPr>
                <w:color w:val="000000"/>
              </w:rPr>
            </w:pPr>
            <w:r>
              <w:rPr>
                <w:color w:val="000000"/>
              </w:rPr>
              <w:t>blood_collection_tube</w:t>
            </w:r>
          </w:p>
        </w:tc>
        <w:tc>
          <w:tcPr>
            <w:tcW w:w="0" w:type="auto"/>
            <w:vAlign w:val="center"/>
          </w:tcPr>
          <w:p w:rsidR="00CE48B2" w:rsidRDefault="00CE48B2" w:rsidP="002E4586">
            <w:pPr>
              <w:spacing w:after="0"/>
              <w:rPr>
                <w:color w:val="000000"/>
              </w:rPr>
            </w:pPr>
            <w:r>
              <w:rPr>
                <w:color w:val="000000"/>
              </w:rPr>
              <w:t>collection tubes for the blood form</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blood_draw</w:t>
            </w:r>
          </w:p>
        </w:tc>
        <w:tc>
          <w:tcPr>
            <w:tcW w:w="0" w:type="auto"/>
            <w:vAlign w:val="center"/>
          </w:tcPr>
          <w:p w:rsidR="00CE48B2" w:rsidRDefault="00CE48B2" w:rsidP="002E4586">
            <w:pPr>
              <w:spacing w:after="0"/>
              <w:rPr>
                <w:color w:val="000000"/>
              </w:rPr>
            </w:pPr>
            <w:r>
              <w:rPr>
                <w:color w:val="000000"/>
              </w:rPr>
              <w:t>draws for the blood form</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cdr_role</w:t>
            </w:r>
          </w:p>
        </w:tc>
        <w:tc>
          <w:tcPr>
            <w:tcW w:w="0" w:type="auto"/>
            <w:vAlign w:val="center"/>
          </w:tcPr>
          <w:p w:rsidR="00CE48B2" w:rsidRDefault="00CE48B2" w:rsidP="002E4586">
            <w:pPr>
              <w:spacing w:after="0"/>
              <w:rPr>
                <w:color w:val="000000"/>
              </w:rPr>
            </w:pPr>
            <w:r>
              <w:rPr>
                <w:color w:val="000000"/>
              </w:rPr>
              <w:t>Spring Security: role</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cdr_user</w:t>
            </w:r>
          </w:p>
        </w:tc>
        <w:tc>
          <w:tcPr>
            <w:tcW w:w="0" w:type="auto"/>
            <w:vAlign w:val="center"/>
          </w:tcPr>
          <w:p w:rsidR="00CE48B2" w:rsidRDefault="00CE48B2" w:rsidP="002E4586">
            <w:pPr>
              <w:spacing w:after="0"/>
              <w:rPr>
                <w:color w:val="000000"/>
              </w:rPr>
            </w:pPr>
            <w:r>
              <w:rPr>
                <w:color w:val="000000"/>
              </w:rPr>
              <w:t>Spring Security: user</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cdr_user_role</w:t>
            </w:r>
          </w:p>
        </w:tc>
        <w:tc>
          <w:tcPr>
            <w:tcW w:w="0" w:type="auto"/>
            <w:vAlign w:val="center"/>
          </w:tcPr>
          <w:p w:rsidR="00CE48B2" w:rsidRDefault="00CE48B2" w:rsidP="002E4586">
            <w:pPr>
              <w:spacing w:after="0"/>
              <w:rPr>
                <w:color w:val="000000"/>
              </w:rPr>
            </w:pPr>
            <w:r>
              <w:rPr>
                <w:color w:val="000000"/>
              </w:rPr>
              <w:t>Spring Security: user to role many-to-many mapping table</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DEVIATION</w:t>
            </w:r>
          </w:p>
        </w:tc>
        <w:tc>
          <w:tcPr>
            <w:tcW w:w="0" w:type="auto"/>
            <w:vAlign w:val="center"/>
          </w:tcPr>
          <w:p w:rsidR="00CE48B2" w:rsidRDefault="00CE48B2" w:rsidP="002E4586">
            <w:pPr>
              <w:spacing w:after="0"/>
              <w:rPr>
                <w:color w:val="000000"/>
              </w:rPr>
            </w:pPr>
            <w:r>
              <w:rPr>
                <w:color w:val="000000"/>
              </w:rPr>
              <w:t>deviation</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DR_CANDIDATE</w:t>
            </w:r>
          </w:p>
        </w:tc>
        <w:tc>
          <w:tcPr>
            <w:tcW w:w="0" w:type="auto"/>
            <w:vAlign w:val="center"/>
          </w:tcPr>
          <w:p w:rsidR="00CE48B2" w:rsidRDefault="00CE48B2" w:rsidP="002E4586">
            <w:pPr>
              <w:spacing w:after="0"/>
              <w:rPr>
                <w:color w:val="000000"/>
              </w:rPr>
            </w:pPr>
            <w:r>
              <w:rPr>
                <w:color w:val="000000"/>
              </w:rPr>
              <w:t>candidateRecord</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DR_CASE</w:t>
            </w:r>
          </w:p>
        </w:tc>
        <w:tc>
          <w:tcPr>
            <w:tcW w:w="0" w:type="auto"/>
            <w:vAlign w:val="center"/>
          </w:tcPr>
          <w:p w:rsidR="00CE48B2" w:rsidRDefault="00CE48B2" w:rsidP="002E4586">
            <w:pPr>
              <w:spacing w:after="0"/>
              <w:rPr>
                <w:color w:val="000000"/>
              </w:rPr>
            </w:pPr>
            <w:r>
              <w:rPr>
                <w:color w:val="000000"/>
              </w:rPr>
              <w:t>caseRecord</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DR_IMAGE</w:t>
            </w:r>
          </w:p>
        </w:tc>
        <w:tc>
          <w:tcPr>
            <w:tcW w:w="0" w:type="auto"/>
            <w:vAlign w:val="center"/>
          </w:tcPr>
          <w:p w:rsidR="00CE48B2" w:rsidRDefault="00CE48B2" w:rsidP="002E4586">
            <w:pPr>
              <w:spacing w:after="0"/>
              <w:rPr>
                <w:color w:val="000000"/>
              </w:rPr>
            </w:pPr>
            <w:r>
              <w:rPr>
                <w:color w:val="000000"/>
              </w:rPr>
              <w:t>ImageRecord</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Dr_photo</w:t>
            </w:r>
          </w:p>
        </w:tc>
        <w:tc>
          <w:tcPr>
            <w:tcW w:w="0" w:type="auto"/>
            <w:vAlign w:val="center"/>
          </w:tcPr>
          <w:p w:rsidR="00CE48B2" w:rsidRDefault="00CE48B2" w:rsidP="002E4586">
            <w:pPr>
              <w:spacing w:after="0"/>
              <w:rPr>
                <w:color w:val="000000"/>
              </w:rPr>
            </w:pPr>
            <w:r>
              <w:rPr>
                <w:color w:val="000000"/>
              </w:rPr>
              <w:t>PhotoRecord</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DR_PROCESSEVT</w:t>
            </w:r>
          </w:p>
        </w:tc>
        <w:tc>
          <w:tcPr>
            <w:tcW w:w="0" w:type="auto"/>
            <w:vAlign w:val="center"/>
          </w:tcPr>
          <w:p w:rsidR="00CE48B2" w:rsidRDefault="00CE48B2" w:rsidP="002E4586">
            <w:pPr>
              <w:spacing w:after="0"/>
              <w:rPr>
                <w:color w:val="000000"/>
              </w:rPr>
            </w:pPr>
            <w:r>
              <w:rPr>
                <w:color w:val="000000"/>
              </w:rPr>
              <w:t>processingEvent</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DR_SLIDE</w:t>
            </w:r>
          </w:p>
        </w:tc>
        <w:tc>
          <w:tcPr>
            <w:tcW w:w="0" w:type="auto"/>
            <w:vAlign w:val="center"/>
          </w:tcPr>
          <w:p w:rsidR="00CE48B2" w:rsidRDefault="00CE48B2" w:rsidP="002E4586">
            <w:pPr>
              <w:spacing w:after="0"/>
              <w:rPr>
                <w:color w:val="000000"/>
              </w:rPr>
            </w:pPr>
            <w:r>
              <w:rPr>
                <w:color w:val="000000"/>
              </w:rPr>
              <w:t>SlideRecord</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DR_SLIDE_PROCESS_EVENTS</w:t>
            </w:r>
          </w:p>
        </w:tc>
        <w:tc>
          <w:tcPr>
            <w:tcW w:w="0" w:type="auto"/>
            <w:vAlign w:val="center"/>
          </w:tcPr>
          <w:p w:rsidR="00CE48B2" w:rsidRDefault="00CE48B2" w:rsidP="002E4586">
            <w:pPr>
              <w:spacing w:after="0"/>
              <w:rPr>
                <w:color w:val="000000"/>
              </w:rPr>
            </w:pPr>
            <w:r>
              <w:rPr>
                <w:color w:val="000000"/>
              </w:rPr>
              <w:t>Slide processing events</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DR_SPECIMEN</w:t>
            </w:r>
          </w:p>
        </w:tc>
        <w:tc>
          <w:tcPr>
            <w:tcW w:w="0" w:type="auto"/>
            <w:vAlign w:val="center"/>
          </w:tcPr>
          <w:p w:rsidR="00CE48B2" w:rsidRDefault="00CE48B2" w:rsidP="002E4586">
            <w:pPr>
              <w:spacing w:after="0"/>
              <w:rPr>
                <w:color w:val="000000"/>
              </w:rPr>
            </w:pPr>
            <w:r>
              <w:rPr>
                <w:color w:val="000000"/>
              </w:rPr>
              <w:t>specimenRecord</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DR_SPECIMEN_PROCESS_EVENTS</w:t>
            </w:r>
          </w:p>
        </w:tc>
        <w:tc>
          <w:tcPr>
            <w:tcW w:w="0" w:type="auto"/>
            <w:vAlign w:val="center"/>
          </w:tcPr>
          <w:p w:rsidR="00CE48B2" w:rsidRDefault="00CE48B2" w:rsidP="002E4586">
            <w:pPr>
              <w:spacing w:after="0"/>
              <w:rPr>
                <w:color w:val="000000"/>
              </w:rPr>
            </w:pPr>
            <w:r>
              <w:rPr>
                <w:color w:val="000000"/>
              </w:rPr>
              <w:t>Specimen processing events</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FORM_BLOOD</w:t>
            </w:r>
          </w:p>
        </w:tc>
        <w:tc>
          <w:tcPr>
            <w:tcW w:w="0" w:type="auto"/>
            <w:vAlign w:val="center"/>
          </w:tcPr>
          <w:p w:rsidR="00CE48B2" w:rsidRDefault="00CE48B2" w:rsidP="002E4586">
            <w:pPr>
              <w:spacing w:after="0"/>
              <w:rPr>
                <w:color w:val="000000"/>
              </w:rPr>
            </w:pPr>
            <w:r>
              <w:rPr>
                <w:color w:val="000000"/>
              </w:rPr>
              <w:t>Blood form</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FILE_UPLOAD</w:t>
            </w:r>
          </w:p>
        </w:tc>
        <w:tc>
          <w:tcPr>
            <w:tcW w:w="0" w:type="auto"/>
            <w:vAlign w:val="center"/>
          </w:tcPr>
          <w:p w:rsidR="00CE48B2" w:rsidRDefault="00CE48B2" w:rsidP="002E4586">
            <w:pPr>
              <w:spacing w:after="0"/>
              <w:rPr>
                <w:color w:val="000000"/>
              </w:rPr>
            </w:pPr>
            <w:r>
              <w:rPr>
                <w:color w:val="000000"/>
              </w:rPr>
              <w:t>fileUpload</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QUERY</w:t>
            </w:r>
          </w:p>
        </w:tc>
        <w:tc>
          <w:tcPr>
            <w:tcW w:w="0" w:type="auto"/>
            <w:vAlign w:val="center"/>
          </w:tcPr>
          <w:p w:rsidR="00CE48B2" w:rsidRDefault="00CE48B2" w:rsidP="002E4586">
            <w:pPr>
              <w:spacing w:after="0"/>
              <w:rPr>
                <w:color w:val="000000"/>
              </w:rPr>
            </w:pPr>
            <w:r>
              <w:rPr>
                <w:color w:val="000000"/>
              </w:rPr>
              <w:t>Query</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QUERY_ATTACHMENT</w:t>
            </w:r>
          </w:p>
        </w:tc>
        <w:tc>
          <w:tcPr>
            <w:tcW w:w="0" w:type="auto"/>
            <w:vAlign w:val="center"/>
          </w:tcPr>
          <w:p w:rsidR="00CE48B2" w:rsidRDefault="00CE48B2" w:rsidP="002E4586">
            <w:pPr>
              <w:spacing w:after="0"/>
              <w:rPr>
                <w:color w:val="000000"/>
              </w:rPr>
            </w:pPr>
            <w:r>
              <w:rPr>
                <w:color w:val="000000"/>
              </w:rPr>
              <w:t>Query attachment</w:t>
            </w:r>
          </w:p>
        </w:tc>
      </w:tr>
      <w:tr w:rsidR="00CE48B2" w:rsidRPr="000F4855" w:rsidTr="00AF09B7">
        <w:trPr>
          <w:jc w:val="center"/>
        </w:trPr>
        <w:tc>
          <w:tcPr>
            <w:tcW w:w="0" w:type="auto"/>
            <w:vAlign w:val="center"/>
          </w:tcPr>
          <w:p w:rsidR="00CE48B2" w:rsidRDefault="00CE48B2" w:rsidP="002E4586">
            <w:pPr>
              <w:spacing w:after="0"/>
              <w:rPr>
                <w:color w:val="000000"/>
              </w:rPr>
            </w:pPr>
            <w:r>
              <w:rPr>
                <w:color w:val="000000"/>
              </w:rPr>
              <w:t>QUERY_RESPONSE</w:t>
            </w:r>
          </w:p>
        </w:tc>
        <w:tc>
          <w:tcPr>
            <w:tcW w:w="0" w:type="auto"/>
            <w:vAlign w:val="center"/>
          </w:tcPr>
          <w:p w:rsidR="00CE48B2" w:rsidRDefault="00CE48B2" w:rsidP="002E4586">
            <w:pPr>
              <w:spacing w:after="0"/>
              <w:rPr>
                <w:color w:val="000000"/>
              </w:rPr>
            </w:pPr>
            <w:r>
              <w:rPr>
                <w:color w:val="000000"/>
              </w:rPr>
              <w:t>Query Response</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form_cancer_history</w:t>
            </w:r>
          </w:p>
        </w:tc>
        <w:tc>
          <w:tcPr>
            <w:tcW w:w="0" w:type="auto"/>
            <w:vAlign w:val="center"/>
          </w:tcPr>
          <w:p w:rsidR="00CE48B2" w:rsidRPr="00A82F02" w:rsidRDefault="00A82F02" w:rsidP="002E4586">
            <w:pPr>
              <w:spacing w:after="0"/>
              <w:rPr>
                <w:bCs/>
                <w:color w:val="000000"/>
                <w:sz w:val="28"/>
                <w:szCs w:val="28"/>
              </w:rPr>
            </w:pPr>
            <w:r w:rsidRPr="00A82F02">
              <w:rPr>
                <w:bCs/>
                <w:color w:val="000000"/>
              </w:rPr>
              <w:t>CancerHistory</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form_clinical_data_entry</w:t>
            </w:r>
          </w:p>
        </w:tc>
        <w:tc>
          <w:tcPr>
            <w:tcW w:w="0" w:type="auto"/>
            <w:vAlign w:val="center"/>
          </w:tcPr>
          <w:p w:rsidR="00CE48B2" w:rsidRPr="00A82F02" w:rsidRDefault="00A82F02" w:rsidP="002E4586">
            <w:pPr>
              <w:spacing w:after="0"/>
              <w:jc w:val="left"/>
              <w:rPr>
                <w:color w:val="000000"/>
              </w:rPr>
            </w:pPr>
            <w:r>
              <w:rPr>
                <w:color w:val="000000"/>
              </w:rPr>
              <w:t>ClinicalDataEntry</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form_consent_verification</w:t>
            </w:r>
          </w:p>
        </w:tc>
        <w:tc>
          <w:tcPr>
            <w:tcW w:w="0" w:type="auto"/>
            <w:vAlign w:val="center"/>
          </w:tcPr>
          <w:p w:rsidR="00CE48B2" w:rsidRPr="00A82F02" w:rsidRDefault="00A82F02" w:rsidP="002E4586">
            <w:pPr>
              <w:spacing w:after="0"/>
              <w:jc w:val="left"/>
              <w:rPr>
                <w:color w:val="000000"/>
              </w:rPr>
            </w:pPr>
            <w:r>
              <w:rPr>
                <w:color w:val="000000"/>
              </w:rPr>
              <w:t>ConsentVerification</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lastRenderedPageBreak/>
              <w:t>form_demographics</w:t>
            </w:r>
          </w:p>
        </w:tc>
        <w:tc>
          <w:tcPr>
            <w:tcW w:w="0" w:type="auto"/>
            <w:vAlign w:val="center"/>
          </w:tcPr>
          <w:p w:rsidR="00CE48B2" w:rsidRPr="00A82F02" w:rsidRDefault="00A82F02" w:rsidP="002E4586">
            <w:pPr>
              <w:spacing w:after="0"/>
              <w:jc w:val="left"/>
              <w:rPr>
                <w:color w:val="000000"/>
              </w:rPr>
            </w:pPr>
            <w:r>
              <w:rPr>
                <w:color w:val="000000"/>
              </w:rPr>
              <w:t>Demographics</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form_general_medical_history</w:t>
            </w:r>
          </w:p>
        </w:tc>
        <w:tc>
          <w:tcPr>
            <w:tcW w:w="0" w:type="auto"/>
            <w:vAlign w:val="center"/>
          </w:tcPr>
          <w:p w:rsidR="00CE48B2" w:rsidRPr="00A82F02" w:rsidRDefault="00A82F02" w:rsidP="002E4586">
            <w:pPr>
              <w:spacing w:after="0"/>
              <w:jc w:val="left"/>
              <w:rPr>
                <w:color w:val="000000"/>
              </w:rPr>
            </w:pPr>
            <w:r>
              <w:rPr>
                <w:bCs/>
                <w:color w:val="000000"/>
              </w:rPr>
              <w:t>G</w:t>
            </w:r>
            <w:r w:rsidRPr="00A82F02">
              <w:rPr>
                <w:bCs/>
                <w:color w:val="000000"/>
              </w:rPr>
              <w:t>eneral</w:t>
            </w:r>
            <w:r>
              <w:rPr>
                <w:bCs/>
                <w:color w:val="000000"/>
              </w:rPr>
              <w:t>M</w:t>
            </w:r>
            <w:r w:rsidRPr="00A82F02">
              <w:rPr>
                <w:bCs/>
                <w:color w:val="000000"/>
              </w:rPr>
              <w:t>edical</w:t>
            </w:r>
            <w:r>
              <w:rPr>
                <w:bCs/>
                <w:color w:val="000000"/>
              </w:rPr>
              <w:t>H</w:t>
            </w:r>
            <w:r w:rsidRPr="00A82F02">
              <w:rPr>
                <w:bCs/>
                <w:color w:val="000000"/>
              </w:rPr>
              <w:t>istory</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form_health_history</w:t>
            </w:r>
          </w:p>
        </w:tc>
        <w:tc>
          <w:tcPr>
            <w:tcW w:w="0" w:type="auto"/>
            <w:vAlign w:val="center"/>
          </w:tcPr>
          <w:p w:rsidR="00CE48B2" w:rsidRPr="00A82F02" w:rsidRDefault="00A82F02" w:rsidP="002E4586">
            <w:pPr>
              <w:spacing w:after="0"/>
              <w:jc w:val="left"/>
              <w:rPr>
                <w:color w:val="000000"/>
              </w:rPr>
            </w:pPr>
            <w:r>
              <w:rPr>
                <w:color w:val="000000"/>
              </w:rPr>
              <w:t>HealthHistory</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form_med_history</w:t>
            </w:r>
          </w:p>
        </w:tc>
        <w:tc>
          <w:tcPr>
            <w:tcW w:w="0" w:type="auto"/>
            <w:vAlign w:val="center"/>
          </w:tcPr>
          <w:p w:rsidR="00CE48B2" w:rsidRPr="00A82F02" w:rsidRDefault="00A82F02" w:rsidP="002E4586">
            <w:pPr>
              <w:spacing w:after="0"/>
              <w:jc w:val="left"/>
              <w:rPr>
                <w:color w:val="000000"/>
              </w:rPr>
            </w:pPr>
            <w:r>
              <w:rPr>
                <w:color w:val="000000"/>
              </w:rPr>
              <w:t>MedicationHistory</w:t>
            </w:r>
          </w:p>
        </w:tc>
      </w:tr>
      <w:tr w:rsidR="00CE48B2" w:rsidRPr="000F4855" w:rsidTr="00AF09B7">
        <w:trPr>
          <w:jc w:val="center"/>
        </w:trPr>
        <w:tc>
          <w:tcPr>
            <w:tcW w:w="0" w:type="auto"/>
            <w:vAlign w:val="center"/>
          </w:tcPr>
          <w:p w:rsidR="00A82F02" w:rsidRPr="00A82F02" w:rsidRDefault="00A82F02" w:rsidP="002E4586">
            <w:pPr>
              <w:spacing w:after="0"/>
              <w:rPr>
                <w:bCs/>
                <w:color w:val="000000"/>
              </w:rPr>
            </w:pPr>
            <w:r w:rsidRPr="00A82F02">
              <w:rPr>
                <w:bCs/>
                <w:color w:val="000000"/>
              </w:rPr>
              <w:t>form_screening_enrollment</w:t>
            </w:r>
          </w:p>
        </w:tc>
        <w:tc>
          <w:tcPr>
            <w:tcW w:w="0" w:type="auto"/>
            <w:vAlign w:val="center"/>
          </w:tcPr>
          <w:p w:rsidR="00CE48B2" w:rsidRPr="00A82F02" w:rsidRDefault="00A82F02" w:rsidP="002E4586">
            <w:pPr>
              <w:spacing w:after="0"/>
              <w:jc w:val="left"/>
              <w:rPr>
                <w:color w:val="000000"/>
              </w:rPr>
            </w:pPr>
            <w:r>
              <w:rPr>
                <w:bCs/>
                <w:color w:val="000000"/>
              </w:rPr>
              <w:t>S</w:t>
            </w:r>
            <w:r w:rsidRPr="00A82F02">
              <w:rPr>
                <w:bCs/>
                <w:color w:val="000000"/>
              </w:rPr>
              <w:t>creening</w:t>
            </w:r>
            <w:r>
              <w:rPr>
                <w:bCs/>
                <w:color w:val="000000"/>
              </w:rPr>
              <w:t>E</w:t>
            </w:r>
            <w:r w:rsidRPr="00A82F02">
              <w:rPr>
                <w:bCs/>
                <w:color w:val="000000"/>
              </w:rPr>
              <w:t>nrollment</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form_slide_pre</w:t>
            </w:r>
            <w:r>
              <w:rPr>
                <w:bCs/>
                <w:color w:val="000000"/>
              </w:rPr>
              <w:t>p</w:t>
            </w:r>
          </w:p>
        </w:tc>
        <w:tc>
          <w:tcPr>
            <w:tcW w:w="0" w:type="auto"/>
            <w:vAlign w:val="center"/>
          </w:tcPr>
          <w:p w:rsidR="00CE48B2" w:rsidRPr="00A82F02" w:rsidRDefault="00A82F02" w:rsidP="002E4586">
            <w:pPr>
              <w:spacing w:after="0"/>
              <w:jc w:val="left"/>
              <w:rPr>
                <w:color w:val="000000"/>
              </w:rPr>
            </w:pPr>
            <w:r>
              <w:rPr>
                <w:color w:val="000000"/>
              </w:rPr>
              <w:t>SlidePrep</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form_slide_prep_dr_slide</w:t>
            </w:r>
          </w:p>
        </w:tc>
        <w:tc>
          <w:tcPr>
            <w:tcW w:w="0" w:type="auto"/>
            <w:vAlign w:val="center"/>
          </w:tcPr>
          <w:p w:rsidR="00CE48B2" w:rsidRPr="00A82F02" w:rsidRDefault="005F01CF" w:rsidP="002E4586">
            <w:pPr>
              <w:spacing w:after="0"/>
              <w:jc w:val="left"/>
              <w:rPr>
                <w:color w:val="000000"/>
              </w:rPr>
            </w:pPr>
            <w:r>
              <w:rPr>
                <w:color w:val="000000"/>
              </w:rPr>
              <w:t>Generated by GORM</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form_slide_section</w:t>
            </w:r>
          </w:p>
        </w:tc>
        <w:tc>
          <w:tcPr>
            <w:tcW w:w="0" w:type="auto"/>
            <w:vAlign w:val="center"/>
          </w:tcPr>
          <w:p w:rsidR="00CE48B2" w:rsidRPr="00A82F02" w:rsidRDefault="005F01CF" w:rsidP="002E4586">
            <w:pPr>
              <w:spacing w:after="0"/>
              <w:jc w:val="left"/>
              <w:rPr>
                <w:color w:val="000000"/>
              </w:rPr>
            </w:pPr>
            <w:r>
              <w:rPr>
                <w:color w:val="000000"/>
              </w:rPr>
              <w:t>SlideSection</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form_slide_section_dr_specimen</w:t>
            </w:r>
          </w:p>
        </w:tc>
        <w:tc>
          <w:tcPr>
            <w:tcW w:w="0" w:type="auto"/>
            <w:vAlign w:val="center"/>
          </w:tcPr>
          <w:p w:rsidR="00CE48B2" w:rsidRPr="00A82F02" w:rsidRDefault="005F01CF" w:rsidP="002E4586">
            <w:pPr>
              <w:spacing w:after="0"/>
              <w:jc w:val="left"/>
              <w:rPr>
                <w:color w:val="000000"/>
              </w:rPr>
            </w:pPr>
            <w:r>
              <w:rPr>
                <w:color w:val="000000"/>
              </w:rPr>
              <w:t>Generated by GORM</w:t>
            </w:r>
          </w:p>
        </w:tc>
      </w:tr>
      <w:tr w:rsidR="00CE48B2" w:rsidRPr="000F4855" w:rsidTr="00AF09B7">
        <w:trPr>
          <w:jc w:val="center"/>
        </w:trPr>
        <w:tc>
          <w:tcPr>
            <w:tcW w:w="0" w:type="auto"/>
            <w:vAlign w:val="center"/>
          </w:tcPr>
          <w:p w:rsidR="00CE48B2" w:rsidRPr="00A82F02" w:rsidRDefault="00A82F02" w:rsidP="002E4586">
            <w:pPr>
              <w:spacing w:after="0"/>
              <w:rPr>
                <w:bCs/>
                <w:color w:val="000000"/>
              </w:rPr>
            </w:pPr>
            <w:r w:rsidRPr="00A82F02">
              <w:rPr>
                <w:bCs/>
                <w:color w:val="000000"/>
              </w:rPr>
              <w:t>form_social_history</w:t>
            </w:r>
          </w:p>
        </w:tc>
        <w:tc>
          <w:tcPr>
            <w:tcW w:w="0" w:type="auto"/>
            <w:vAlign w:val="center"/>
          </w:tcPr>
          <w:p w:rsidR="00CE48B2" w:rsidRPr="00A82F02" w:rsidRDefault="005F01CF" w:rsidP="002E4586">
            <w:pPr>
              <w:spacing w:after="0"/>
              <w:jc w:val="left"/>
              <w:rPr>
                <w:color w:val="000000"/>
              </w:rPr>
            </w:pPr>
            <w:r>
              <w:rPr>
                <w:color w:val="000000"/>
              </w:rPr>
              <w:t>SocialHistory</w:t>
            </w:r>
          </w:p>
        </w:tc>
      </w:tr>
      <w:tr w:rsidR="00A82F02" w:rsidRPr="000F4855" w:rsidTr="00AF09B7">
        <w:trPr>
          <w:jc w:val="center"/>
        </w:trPr>
        <w:tc>
          <w:tcPr>
            <w:tcW w:w="0" w:type="auto"/>
            <w:vAlign w:val="center"/>
          </w:tcPr>
          <w:p w:rsidR="00A82F02" w:rsidRPr="00A82F02" w:rsidRDefault="00A82F02" w:rsidP="002E4586">
            <w:pPr>
              <w:spacing w:after="0"/>
              <w:rPr>
                <w:bCs/>
                <w:color w:val="000000"/>
              </w:rPr>
            </w:pPr>
            <w:r w:rsidRPr="00A82F02">
              <w:rPr>
                <w:bCs/>
                <w:color w:val="000000"/>
              </w:rPr>
              <w:t>form_surgery_anesthesia</w:t>
            </w:r>
          </w:p>
        </w:tc>
        <w:tc>
          <w:tcPr>
            <w:tcW w:w="0" w:type="auto"/>
            <w:vAlign w:val="center"/>
          </w:tcPr>
          <w:p w:rsidR="00A82F02" w:rsidRPr="00A82F02" w:rsidRDefault="005F01CF" w:rsidP="002E4586">
            <w:pPr>
              <w:spacing w:after="0"/>
              <w:jc w:val="left"/>
              <w:rPr>
                <w:color w:val="000000"/>
              </w:rPr>
            </w:pPr>
            <w:r>
              <w:rPr>
                <w:color w:val="000000"/>
              </w:rPr>
              <w:t>SurgeryAnesthesia</w:t>
            </w:r>
          </w:p>
        </w:tc>
      </w:tr>
      <w:tr w:rsidR="00A82F02" w:rsidRPr="000F4855" w:rsidTr="00AF09B7">
        <w:trPr>
          <w:jc w:val="center"/>
        </w:trPr>
        <w:tc>
          <w:tcPr>
            <w:tcW w:w="0" w:type="auto"/>
            <w:vAlign w:val="center"/>
          </w:tcPr>
          <w:p w:rsidR="00A82F02" w:rsidRPr="00A82F02" w:rsidRDefault="00A82F02" w:rsidP="002E4586">
            <w:pPr>
              <w:spacing w:after="0"/>
              <w:rPr>
                <w:bCs/>
                <w:color w:val="000000"/>
              </w:rPr>
            </w:pPr>
            <w:r w:rsidRPr="00A82F02">
              <w:rPr>
                <w:bCs/>
                <w:color w:val="000000"/>
              </w:rPr>
              <w:t>form_therapy</w:t>
            </w:r>
          </w:p>
        </w:tc>
        <w:tc>
          <w:tcPr>
            <w:tcW w:w="0" w:type="auto"/>
            <w:vAlign w:val="center"/>
          </w:tcPr>
          <w:p w:rsidR="00A82F02" w:rsidRPr="00A82F02" w:rsidRDefault="005F01CF" w:rsidP="002E4586">
            <w:pPr>
              <w:spacing w:after="0"/>
              <w:jc w:val="left"/>
              <w:rPr>
                <w:color w:val="000000"/>
              </w:rPr>
            </w:pPr>
            <w:r>
              <w:rPr>
                <w:color w:val="000000"/>
              </w:rPr>
              <w:t>Therapy</w:t>
            </w:r>
          </w:p>
        </w:tc>
      </w:tr>
      <w:tr w:rsidR="00A82F02" w:rsidRPr="000F4855" w:rsidTr="00AF09B7">
        <w:trPr>
          <w:jc w:val="center"/>
        </w:trPr>
        <w:tc>
          <w:tcPr>
            <w:tcW w:w="0" w:type="auto"/>
            <w:vAlign w:val="center"/>
          </w:tcPr>
          <w:p w:rsidR="00A82F02" w:rsidRPr="00A82F02" w:rsidRDefault="00A82F02" w:rsidP="002E4586">
            <w:pPr>
              <w:spacing w:after="0"/>
              <w:rPr>
                <w:bCs/>
                <w:color w:val="000000"/>
              </w:rPr>
            </w:pPr>
            <w:r w:rsidRPr="00A82F02">
              <w:rPr>
                <w:bCs/>
                <w:color w:val="000000"/>
              </w:rPr>
              <w:t>form_tissue_gross_evaluation</w:t>
            </w:r>
          </w:p>
        </w:tc>
        <w:tc>
          <w:tcPr>
            <w:tcW w:w="0" w:type="auto"/>
            <w:vAlign w:val="center"/>
          </w:tcPr>
          <w:p w:rsidR="00A82F02" w:rsidRPr="00A82F02" w:rsidRDefault="005F01CF" w:rsidP="002E4586">
            <w:pPr>
              <w:spacing w:after="0"/>
              <w:jc w:val="left"/>
              <w:rPr>
                <w:color w:val="000000"/>
              </w:rPr>
            </w:pPr>
            <w:r>
              <w:rPr>
                <w:color w:val="000000"/>
              </w:rPr>
              <w:t>TissueGrossEvaluation</w:t>
            </w:r>
          </w:p>
        </w:tc>
      </w:tr>
      <w:tr w:rsidR="00A82F02" w:rsidRPr="000F4855" w:rsidTr="00AF09B7">
        <w:trPr>
          <w:jc w:val="center"/>
        </w:trPr>
        <w:tc>
          <w:tcPr>
            <w:tcW w:w="0" w:type="auto"/>
            <w:vAlign w:val="center"/>
          </w:tcPr>
          <w:p w:rsidR="00A82F02" w:rsidRPr="00A82F02" w:rsidRDefault="00A82F02" w:rsidP="002E4586">
            <w:pPr>
              <w:spacing w:after="0"/>
              <w:rPr>
                <w:bCs/>
                <w:color w:val="000000"/>
              </w:rPr>
            </w:pPr>
            <w:r w:rsidRPr="00A82F02">
              <w:rPr>
                <w:bCs/>
                <w:color w:val="000000"/>
              </w:rPr>
              <w:t>form_tissue_process_embed</w:t>
            </w:r>
          </w:p>
        </w:tc>
        <w:tc>
          <w:tcPr>
            <w:tcW w:w="0" w:type="auto"/>
            <w:vAlign w:val="center"/>
          </w:tcPr>
          <w:p w:rsidR="00A82F02" w:rsidRDefault="005F01CF" w:rsidP="002E4586">
            <w:pPr>
              <w:spacing w:after="0"/>
              <w:rPr>
                <w:color w:val="000000"/>
              </w:rPr>
            </w:pPr>
            <w:r>
              <w:rPr>
                <w:color w:val="000000"/>
              </w:rPr>
              <w:t>TissueProcessEmbed</w:t>
            </w:r>
          </w:p>
        </w:tc>
      </w:tr>
      <w:tr w:rsidR="00A82F02" w:rsidRPr="000F4855" w:rsidTr="00AF09B7">
        <w:trPr>
          <w:jc w:val="center"/>
        </w:trPr>
        <w:tc>
          <w:tcPr>
            <w:tcW w:w="0" w:type="auto"/>
            <w:vAlign w:val="center"/>
          </w:tcPr>
          <w:p w:rsidR="00A82F02" w:rsidRPr="00A82F02" w:rsidRDefault="00A82F02" w:rsidP="002E4586">
            <w:pPr>
              <w:spacing w:after="0"/>
              <w:rPr>
                <w:bCs/>
                <w:color w:val="000000"/>
              </w:rPr>
            </w:pPr>
            <w:r w:rsidRPr="00A82F02">
              <w:rPr>
                <w:bCs/>
                <w:color w:val="000000"/>
              </w:rPr>
              <w:t>form_tissue_receipt_dissect</w:t>
            </w:r>
          </w:p>
        </w:tc>
        <w:tc>
          <w:tcPr>
            <w:tcW w:w="0" w:type="auto"/>
            <w:vAlign w:val="center"/>
          </w:tcPr>
          <w:p w:rsidR="00A82F02" w:rsidRDefault="005F01CF" w:rsidP="002E4586">
            <w:pPr>
              <w:spacing w:after="0"/>
              <w:rPr>
                <w:color w:val="000000"/>
              </w:rPr>
            </w:pPr>
            <w:r>
              <w:rPr>
                <w:color w:val="000000"/>
              </w:rPr>
              <w:t>TissueReceiptDissection</w:t>
            </w:r>
          </w:p>
        </w:tc>
      </w:tr>
    </w:tbl>
    <w:p w:rsidR="00EE4531" w:rsidRDefault="00EE4531" w:rsidP="000B1248">
      <w:pPr>
        <w:pStyle w:val="BodyText"/>
      </w:pPr>
    </w:p>
    <w:p w:rsidR="000B1248" w:rsidRDefault="00AA0B75" w:rsidP="000B1248">
      <w:pPr>
        <w:pStyle w:val="BodyText"/>
      </w:pPr>
      <w:r>
        <w:fldChar w:fldCharType="begin"/>
      </w:r>
      <w:r>
        <w:instrText xml:space="preserve"> REF _Ref434586940 \h </w:instrText>
      </w:r>
      <w:r>
        <w:fldChar w:fldCharType="separate"/>
      </w:r>
      <w:r w:rsidR="001F2882" w:rsidRPr="000F020E">
        <w:t xml:space="preserve">Table </w:t>
      </w:r>
      <w:r w:rsidR="001F2882">
        <w:rPr>
          <w:noProof/>
        </w:rPr>
        <w:t>1</w:t>
      </w:r>
      <w:r>
        <w:fldChar w:fldCharType="end"/>
      </w:r>
      <w:r w:rsidR="000B1248">
        <w:fldChar w:fldCharType="begin"/>
      </w:r>
      <w:r w:rsidR="000B1248">
        <w:instrText xml:space="preserve"> REF _Ref422319198 \h </w:instrText>
      </w:r>
      <w:r w:rsidR="000B1248">
        <w:fldChar w:fldCharType="end"/>
      </w:r>
      <w:r w:rsidR="000B1248">
        <w:t xml:space="preserve"> shows the tables in </w:t>
      </w:r>
      <w:r w:rsidR="00DB2D52">
        <w:t xml:space="preserve">the </w:t>
      </w:r>
      <w:r w:rsidR="000B1248">
        <w:t>CDR</w:t>
      </w:r>
      <w:r w:rsidR="005F01CF">
        <w:t>-Lite</w:t>
      </w:r>
      <w:r w:rsidR="000B1248">
        <w:t xml:space="preserve"> for basic information handling.  When new forms are entered into </w:t>
      </w:r>
      <w:r w:rsidR="005F01CF">
        <w:t xml:space="preserve">the </w:t>
      </w:r>
      <w:r w:rsidR="000B1248">
        <w:t>CDR</w:t>
      </w:r>
      <w:r w:rsidR="005F01CF">
        <w:t>-Lite</w:t>
      </w:r>
      <w:r w:rsidR="000B1248">
        <w:t>, additional tables and fields are automatically added by the software, through the Hibernate mechanism in CDR</w:t>
      </w:r>
      <w:r w:rsidR="005A2F27">
        <w:t>-Lite</w:t>
      </w:r>
      <w:r w:rsidR="000B1248">
        <w:t>.  This flexibility allows the data entered into CDR</w:t>
      </w:r>
      <w:r w:rsidR="005A2F27">
        <w:t>-Lite</w:t>
      </w:r>
      <w:r w:rsidR="000B1248">
        <w:t xml:space="preserve"> to dynamically change, meeting developing requirements.</w:t>
      </w:r>
      <w:r w:rsidR="005F01CF">
        <w:t xml:space="preserve"> Hibernate will not delete columns in the database however</w:t>
      </w:r>
      <w:r w:rsidR="005A2F27">
        <w:t>.</w:t>
      </w:r>
      <w:r w:rsidR="005F01CF">
        <w:t xml:space="preserve"> </w:t>
      </w:r>
      <w:r w:rsidR="005A2F27">
        <w:t>I</w:t>
      </w:r>
      <w:r w:rsidR="005F01CF">
        <w:t>f an attribute is deleted in a domain class</w:t>
      </w:r>
      <w:r w:rsidR="005A2F27">
        <w:t>, t</w:t>
      </w:r>
      <w:r w:rsidR="005F01CF">
        <w:t>hat must be done manually at the database level.</w:t>
      </w:r>
    </w:p>
    <w:p w:rsidR="000B1248" w:rsidRDefault="00D0364A" w:rsidP="000B1248">
      <w:pPr>
        <w:sectPr w:rsidR="000B1248" w:rsidSect="00A6119A">
          <w:headerReference w:type="default" r:id="rId27"/>
          <w:footerReference w:type="default" r:id="rId28"/>
          <w:pgSz w:w="12240" w:h="15840"/>
          <w:pgMar w:top="1008" w:right="1008" w:bottom="1008" w:left="1008" w:header="432" w:footer="432" w:gutter="0"/>
          <w:cols w:space="720"/>
          <w:docGrid w:linePitch="360"/>
        </w:sectPr>
      </w:pPr>
      <w:ins w:id="165" w:author="Author">
        <w:r>
          <w:t xml:space="preserve">In the case of many-to-many relationships, Grails/GORM define an intermediate table to hold the foreign keys of the two domain classes participating in the many-to-many relationship. In the table above, the slide prep form and the dr_slide domain class, have a many-to-many relationship, and the  </w:t>
        </w:r>
        <w:r w:rsidRPr="00A82F02">
          <w:rPr>
            <w:bCs/>
            <w:color w:val="000000"/>
          </w:rPr>
          <w:t>form_slide_prep_dr_slide</w:t>
        </w:r>
        <w:r w:rsidR="00ED613D">
          <w:rPr>
            <w:bCs/>
            <w:color w:val="000000"/>
          </w:rPr>
          <w:t xml:space="preserve"> table is created as a result</w:t>
        </w:r>
      </w:ins>
      <w:r w:rsidR="00ED613D">
        <w:rPr>
          <w:bCs/>
          <w:color w:val="000000"/>
        </w:rPr>
        <w:t>.</w:t>
      </w:r>
    </w:p>
    <w:p w:rsidR="00786E9C" w:rsidRPr="00D34EC0" w:rsidRDefault="00786E9C" w:rsidP="00786E9C">
      <w:pPr>
        <w:pStyle w:val="Heading2"/>
        <w:rPr>
          <w:rFonts w:ascii="Arial" w:hAnsi="Arial" w:cs="Arial"/>
        </w:rPr>
      </w:pPr>
      <w:bookmarkStart w:id="166" w:name="_Toc180482607"/>
      <w:bookmarkStart w:id="167" w:name="_Toc197060760"/>
      <w:bookmarkStart w:id="168" w:name="_Toc237402968"/>
      <w:bookmarkStart w:id="169" w:name="_Toc422236943"/>
      <w:bookmarkStart w:id="170" w:name="_Toc445989307"/>
      <w:r w:rsidRPr="00D34EC0">
        <w:rPr>
          <w:rFonts w:ascii="Arial" w:hAnsi="Arial" w:cs="Arial"/>
        </w:rPr>
        <w:lastRenderedPageBreak/>
        <w:t>Data Conversion</w:t>
      </w:r>
      <w:bookmarkEnd w:id="166"/>
      <w:bookmarkEnd w:id="167"/>
      <w:bookmarkEnd w:id="168"/>
      <w:r w:rsidR="00AA7068">
        <w:rPr>
          <w:rFonts w:ascii="Arial" w:hAnsi="Arial" w:cs="Arial"/>
        </w:rPr>
        <w:t xml:space="preserve"> and DE-</w:t>
      </w:r>
      <w:r w:rsidR="00056BA7">
        <w:rPr>
          <w:rFonts w:ascii="Arial" w:hAnsi="Arial" w:cs="Arial"/>
        </w:rPr>
        <w:t>Identification</w:t>
      </w:r>
      <w:bookmarkEnd w:id="169"/>
      <w:bookmarkEnd w:id="170"/>
    </w:p>
    <w:p w:rsidR="00750937" w:rsidRDefault="008D0DB0" w:rsidP="00750937">
      <w:pPr>
        <w:pStyle w:val="BodyText"/>
      </w:pPr>
      <w:r>
        <w:t>No data conversion is done by the CDR</w:t>
      </w:r>
      <w:r w:rsidR="00F20A7F">
        <w:t>-Lite</w:t>
      </w:r>
      <w:r>
        <w:t>.  Users enter data in one or more electronic forms</w:t>
      </w:r>
      <w:r w:rsidR="004A600A">
        <w:t>, and data get persisted in the database unchanged</w:t>
      </w:r>
      <w:r>
        <w:t xml:space="preserve">.  Where applicable, </w:t>
      </w:r>
      <w:r w:rsidR="004E71B7">
        <w:t xml:space="preserve">input </w:t>
      </w:r>
      <w:r w:rsidR="00BD22B2">
        <w:t xml:space="preserve">values </w:t>
      </w:r>
      <w:r>
        <w:t xml:space="preserve">are tested for </w:t>
      </w:r>
      <w:r w:rsidR="004A600A">
        <w:t xml:space="preserve">acceptable </w:t>
      </w:r>
      <w:r w:rsidR="007E0EC6">
        <w:t>ranges</w:t>
      </w:r>
      <w:r w:rsidR="004E71B7">
        <w:t>, either absolutely (e.g., the height of a person cannot be negative), or because of the value entered in other fields</w:t>
      </w:r>
      <w:r w:rsidR="007E0EC6">
        <w:t>.</w:t>
      </w:r>
    </w:p>
    <w:p w:rsidR="00F20A7F" w:rsidRDefault="008D0DB0" w:rsidP="00750937">
      <w:pPr>
        <w:pStyle w:val="BodyText"/>
      </w:pPr>
      <w:r>
        <w:t>PHI data may be entered on severa</w:t>
      </w:r>
      <w:r w:rsidR="007E0EC6">
        <w:t>l of the forms managed by CDR</w:t>
      </w:r>
      <w:r w:rsidR="00F20A7F">
        <w:t>-Lite</w:t>
      </w:r>
      <w:r w:rsidR="007E0EC6">
        <w:t xml:space="preserve">. The level of PHI stored is restricted to a limited data set (LDS). </w:t>
      </w:r>
      <w:r>
        <w:t xml:space="preserve">This </w:t>
      </w:r>
      <w:r w:rsidR="007E0EC6">
        <w:t xml:space="preserve">LDS </w:t>
      </w:r>
      <w:r>
        <w:t xml:space="preserve">data is stored in the underlying database. Access </w:t>
      </w:r>
      <w:r w:rsidR="007E0EC6">
        <w:t>to areas of the CDR</w:t>
      </w:r>
      <w:r w:rsidR="00F20A7F">
        <w:t>-Lite</w:t>
      </w:r>
      <w:r w:rsidR="007E0EC6">
        <w:t xml:space="preserve"> containing LDS data </w:t>
      </w:r>
      <w:r>
        <w:t xml:space="preserve">is controlled </w:t>
      </w:r>
      <w:r w:rsidR="00D161DD">
        <w:t xml:space="preserve">both </w:t>
      </w:r>
      <w:r>
        <w:t xml:space="preserve">by </w:t>
      </w:r>
      <w:r w:rsidR="00BD22B2">
        <w:t xml:space="preserve">user entitlements and role, and </w:t>
      </w:r>
      <w:r w:rsidR="00D161DD">
        <w:t xml:space="preserve">by </w:t>
      </w:r>
      <w:r>
        <w:t xml:space="preserve">validation against </w:t>
      </w:r>
      <w:r w:rsidR="004F53F4">
        <w:t>Spring Security</w:t>
      </w:r>
      <w:r>
        <w:t>.  If authorized</w:t>
      </w:r>
      <w:r w:rsidR="007E0EC6">
        <w:t>,</w:t>
      </w:r>
      <w:r w:rsidR="00BD22B2">
        <w:t xml:space="preserve"> full LDS data</w:t>
      </w:r>
      <w:r>
        <w:t xml:space="preserve"> may be displayed on screens and reported;</w:t>
      </w:r>
      <w:r w:rsidR="00BD22B2">
        <w:t xml:space="preserve"> otherwise, data is </w:t>
      </w:r>
      <w:r w:rsidR="00056BA7">
        <w:t>de-identified</w:t>
      </w:r>
      <w:r w:rsidR="00AA7068">
        <w:t xml:space="preserve"> through </w:t>
      </w:r>
      <w:r w:rsidR="00BD22B2">
        <w:t>dynamic</w:t>
      </w:r>
      <w:r w:rsidR="00AA7068">
        <w:t xml:space="preserve"> content redaction. Examples of </w:t>
      </w:r>
      <w:r w:rsidR="00056BA7">
        <w:t>de-identified</w:t>
      </w:r>
      <w:r w:rsidR="00AA7068">
        <w:t xml:space="preserve"> elements include birth dates, </w:t>
      </w:r>
      <w:r>
        <w:t xml:space="preserve">dates of procedures, or dates </w:t>
      </w:r>
      <w:r w:rsidR="001F1D61">
        <w:t xml:space="preserve">in relation to </w:t>
      </w:r>
      <w:r>
        <w:t>which procedure</w:t>
      </w:r>
      <w:r w:rsidR="00AA7068">
        <w:t>s were performed or may be deduced, etc.</w:t>
      </w:r>
      <w:r w:rsidR="00BD22B2">
        <w:t xml:space="preserve"> This dynamic redaction is performed </w:t>
      </w:r>
      <w:r w:rsidR="005F01CF">
        <w:t>in the GSP page. If a field may contain PHI</w:t>
      </w:r>
      <w:r w:rsidR="00F20A7F">
        <w:t xml:space="preserve">, it must be coded as such using the </w:t>
      </w:r>
      <w:r w:rsidR="005A2F27">
        <w:t xml:space="preserve">custom </w:t>
      </w:r>
      <w:r w:rsidR="00F20A7F">
        <w:t>jQueryDat</w:t>
      </w:r>
      <w:r w:rsidR="005A2F27">
        <w:t>e</w:t>
      </w:r>
      <w:r w:rsidR="00F20A7F">
        <w:t>Picker tag library. See below:</w:t>
      </w:r>
    </w:p>
    <w:p w:rsidR="00F20A7F" w:rsidRPr="002E4586" w:rsidRDefault="00F20A7F" w:rsidP="00750937">
      <w:pPr>
        <w:pStyle w:val="BodyText"/>
        <w:rPr>
          <w:rFonts w:ascii="Courier New" w:hAnsi="Courier New" w:cs="Courier New"/>
          <w:szCs w:val="16"/>
        </w:rPr>
      </w:pPr>
      <w:r w:rsidRPr="002E4586">
        <w:rPr>
          <w:rFonts w:ascii="Courier New" w:hAnsi="Courier New" w:cs="Courier New"/>
          <w:szCs w:val="16"/>
        </w:rPr>
        <w:t>&lt;g:jqDatePicker LDSOverlay="${bodyclass ?: ''}" name="surgeryDate" value="${surgeryAnesthesiaInstance?.surgeryDate}"/&gt;</w:t>
      </w:r>
      <w:r w:rsidRPr="002E4586" w:rsidDel="005F01CF">
        <w:rPr>
          <w:rFonts w:ascii="Courier New" w:hAnsi="Courier New" w:cs="Courier New"/>
          <w:szCs w:val="16"/>
        </w:rPr>
        <w:t xml:space="preserve"> </w:t>
      </w:r>
    </w:p>
    <w:p w:rsidR="00786E9C" w:rsidRPr="00D34EC0" w:rsidRDefault="00786E9C" w:rsidP="00786E9C">
      <w:pPr>
        <w:pStyle w:val="Heading2"/>
        <w:rPr>
          <w:rFonts w:ascii="Arial" w:hAnsi="Arial" w:cs="Arial"/>
        </w:rPr>
      </w:pPr>
      <w:bookmarkStart w:id="171" w:name="_Toc445808205"/>
      <w:bookmarkStart w:id="172" w:name="_Toc445989308"/>
      <w:bookmarkStart w:id="173" w:name="_Toc445808206"/>
      <w:bookmarkStart w:id="174" w:name="_Toc445989309"/>
      <w:bookmarkStart w:id="175" w:name="_Toc445798277"/>
      <w:bookmarkStart w:id="176" w:name="_Toc445808207"/>
      <w:bookmarkStart w:id="177" w:name="_Toc445989310"/>
      <w:bookmarkStart w:id="178" w:name="_Toc445798278"/>
      <w:bookmarkStart w:id="179" w:name="_Toc445808208"/>
      <w:bookmarkStart w:id="180" w:name="_Toc445989311"/>
      <w:bookmarkStart w:id="181" w:name="_Toc180482609"/>
      <w:bookmarkStart w:id="182" w:name="_Toc197060762"/>
      <w:bookmarkStart w:id="183" w:name="_Toc237402970"/>
      <w:bookmarkStart w:id="184" w:name="_Toc422236945"/>
      <w:bookmarkStart w:id="185" w:name="_Toc445989312"/>
      <w:bookmarkEnd w:id="171"/>
      <w:bookmarkEnd w:id="172"/>
      <w:bookmarkEnd w:id="173"/>
      <w:bookmarkEnd w:id="174"/>
      <w:bookmarkEnd w:id="175"/>
      <w:bookmarkEnd w:id="176"/>
      <w:bookmarkEnd w:id="177"/>
      <w:bookmarkEnd w:id="178"/>
      <w:bookmarkEnd w:id="179"/>
      <w:bookmarkEnd w:id="180"/>
      <w:r w:rsidRPr="00D34EC0">
        <w:rPr>
          <w:rFonts w:ascii="Arial" w:hAnsi="Arial" w:cs="Arial"/>
        </w:rPr>
        <w:t>User Interface Design</w:t>
      </w:r>
      <w:bookmarkEnd w:id="181"/>
      <w:bookmarkEnd w:id="182"/>
      <w:bookmarkEnd w:id="183"/>
      <w:bookmarkEnd w:id="184"/>
      <w:bookmarkEnd w:id="185"/>
    </w:p>
    <w:p w:rsidR="007703B5" w:rsidRDefault="007703B5" w:rsidP="003636F6">
      <w:r>
        <w:t>The CDR</w:t>
      </w:r>
      <w:r w:rsidR="00F20A7F">
        <w:t>-Lite</w:t>
      </w:r>
      <w:r>
        <w:t>’s User Interface (UI) Design is based on standard web templating</w:t>
      </w:r>
      <w:r w:rsidR="00082F98">
        <w:t xml:space="preserve">, </w:t>
      </w:r>
      <w:r w:rsidR="00606928">
        <w:t xml:space="preserve">using </w:t>
      </w:r>
      <w:r w:rsidR="00056BA7">
        <w:t>SiteMesh</w:t>
      </w:r>
      <w:r>
        <w:t xml:space="preserve">, scripting and </w:t>
      </w:r>
      <w:r w:rsidR="001F1D61">
        <w:t>cascading style sheets (CSS)</w:t>
      </w:r>
      <w:r>
        <w:t>. HTML, JavaScript and CSS are embedded in Groovy Server Pages</w:t>
      </w:r>
      <w:r w:rsidR="005A2F27">
        <w:t>, or included from the WEB-INF/js and WEB-INF/css folders</w:t>
      </w:r>
      <w:r>
        <w:t>. The rendered output is a standards compliant, cross-browser compatible HTML page.</w:t>
      </w:r>
      <w:r w:rsidR="005A2F27">
        <w:t xml:space="preserve">  All pages in CDR-Lite include the cahubTemplate. Changes to the overall look and feel, banners, footers, etc</w:t>
      </w:r>
      <w:r w:rsidR="005A6AC2">
        <w:t>., are handled in the cahubTemplate, which can be found under Views and Layouts in the layouts folder.</w:t>
      </w:r>
    </w:p>
    <w:p w:rsidR="007703B5" w:rsidRDefault="007703B5" w:rsidP="003636F6">
      <w:r>
        <w:t>The UI requirements for the CDR</w:t>
      </w:r>
      <w:r w:rsidR="00F20A7F">
        <w:t>-Lite</w:t>
      </w:r>
      <w:r>
        <w:t xml:space="preserve"> were minimal with respect to how the site was to look to the </w:t>
      </w:r>
      <w:r w:rsidR="006174B5">
        <w:t xml:space="preserve">BSS </w:t>
      </w:r>
      <w:r>
        <w:t xml:space="preserve">users. </w:t>
      </w:r>
      <w:r w:rsidR="001A7759">
        <w:t xml:space="preserve"> </w:t>
      </w:r>
      <w:r w:rsidR="00F20A7F">
        <w:t>T</w:t>
      </w:r>
      <w:r w:rsidR="001A7759">
        <w:t xml:space="preserve">he user interface is designed to look and act much like an electronic version of the paper artifacts. </w:t>
      </w:r>
      <w:r w:rsidR="009051B0">
        <w:t xml:space="preserve">The primary UI includes tables, lists and dynamic elements populated based on user input and response. The web forms designed to capture clinical data were based on the </w:t>
      </w:r>
      <w:r w:rsidR="00F20A7F">
        <w:t xml:space="preserve">BPV </w:t>
      </w:r>
      <w:r w:rsidR="009051B0">
        <w:t>SOPs for data capture</w:t>
      </w:r>
      <w:r w:rsidR="000F60DE">
        <w:t>.</w:t>
      </w:r>
      <w:r w:rsidR="009051B0">
        <w:t xml:space="preserve"> </w:t>
      </w:r>
      <w:r w:rsidR="001A7759">
        <w:t xml:space="preserve">All users share the same style of interface, but fields, and entire pages, are restricted from some users.  </w:t>
      </w:r>
    </w:p>
    <w:p w:rsidR="00D2386D" w:rsidRPr="00080DD8" w:rsidRDefault="00D2386D" w:rsidP="00EB5A22">
      <w:pPr>
        <w:pStyle w:val="Heading3"/>
        <w:rPr>
          <w:rFonts w:ascii="Arial" w:hAnsi="Arial" w:cs="Arial"/>
        </w:rPr>
      </w:pPr>
      <w:bookmarkStart w:id="186" w:name="_Toc422236946"/>
      <w:bookmarkStart w:id="187" w:name="_Toc445989313"/>
      <w:r w:rsidRPr="00080DD8">
        <w:rPr>
          <w:rFonts w:ascii="Arial" w:hAnsi="Arial" w:cs="Arial"/>
        </w:rPr>
        <w:t>Users, Roles and Audiences</w:t>
      </w:r>
      <w:bookmarkEnd w:id="186"/>
      <w:bookmarkEnd w:id="187"/>
    </w:p>
    <w:p w:rsidR="00D2386D" w:rsidRDefault="00D2386D" w:rsidP="00C75721">
      <w:r>
        <w:t xml:space="preserve">The CDR had to support different user types, roles and privileges. Some of these users were external to the CDR, some internal. </w:t>
      </w:r>
      <w:r w:rsidR="001F1D61">
        <w:t xml:space="preserve">These </w:t>
      </w:r>
      <w:r>
        <w:t xml:space="preserve">users either had read-write access to the data, or just read-only. Some roles could only see certain aspects of the programs supported by the CDR, while others could only see data generated by their particular </w:t>
      </w:r>
      <w:r w:rsidR="007F5F21">
        <w:t>organization. Figure</w:t>
      </w:r>
      <w:r w:rsidR="000F60DE">
        <w:t xml:space="preserve"> 19</w:t>
      </w:r>
      <w:r>
        <w:t xml:space="preserve"> </w:t>
      </w:r>
      <w:r w:rsidR="00F04AC8">
        <w:t xml:space="preserve">is </w:t>
      </w:r>
      <w:r>
        <w:t xml:space="preserve">a table </w:t>
      </w:r>
      <w:r w:rsidR="00A058FC">
        <w:t xml:space="preserve">showing </w:t>
      </w:r>
      <w:r>
        <w:t>the roles and privileges supported by the CDR</w:t>
      </w:r>
      <w:r w:rsidR="00F20A7F">
        <w:t>-Lite</w:t>
      </w:r>
      <w:r>
        <w:t>. Each role is configured and validated against Spring Security upon login. A user’s privileges are tied with their role</w:t>
      </w:r>
      <w:r w:rsidR="00F04AC8">
        <w:t>,</w:t>
      </w:r>
      <w:r>
        <w:t xml:space="preserve"> and organization. This combination determines their privilege and access level.</w:t>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1260"/>
        <w:gridCol w:w="1545"/>
        <w:gridCol w:w="2141"/>
        <w:gridCol w:w="1601"/>
        <w:gridCol w:w="2921"/>
      </w:tblGrid>
      <w:tr w:rsidR="00D2386D" w:rsidTr="00B80529">
        <w:tc>
          <w:tcPr>
            <w:tcW w:w="1260" w:type="dxa"/>
            <w:shd w:val="clear" w:color="auto" w:fill="auto"/>
          </w:tcPr>
          <w:p w:rsidR="00D2386D" w:rsidRPr="006E20E1" w:rsidRDefault="00D2386D" w:rsidP="003E2FB5">
            <w:pPr>
              <w:keepNext/>
              <w:keepLines/>
              <w:spacing w:after="120"/>
              <w:jc w:val="center"/>
              <w:rPr>
                <w:b/>
              </w:rPr>
            </w:pPr>
            <w:r w:rsidRPr="006E20E1">
              <w:rPr>
                <w:b/>
              </w:rPr>
              <w:lastRenderedPageBreak/>
              <w:t>Role</w:t>
            </w:r>
          </w:p>
        </w:tc>
        <w:tc>
          <w:tcPr>
            <w:tcW w:w="1545" w:type="dxa"/>
            <w:shd w:val="clear" w:color="auto" w:fill="auto"/>
          </w:tcPr>
          <w:p w:rsidR="00D2386D" w:rsidRPr="006E20E1" w:rsidRDefault="00D2386D" w:rsidP="003E2FB5">
            <w:pPr>
              <w:keepNext/>
              <w:keepLines/>
              <w:spacing w:after="120"/>
              <w:jc w:val="center"/>
              <w:rPr>
                <w:b/>
              </w:rPr>
            </w:pPr>
            <w:r w:rsidRPr="006E20E1">
              <w:rPr>
                <w:b/>
              </w:rPr>
              <w:t>Write</w:t>
            </w:r>
          </w:p>
        </w:tc>
        <w:tc>
          <w:tcPr>
            <w:tcW w:w="2141" w:type="dxa"/>
            <w:shd w:val="clear" w:color="auto" w:fill="auto"/>
          </w:tcPr>
          <w:p w:rsidR="00D2386D" w:rsidRPr="006E20E1" w:rsidRDefault="00EB1DB6" w:rsidP="003E2FB5">
            <w:pPr>
              <w:keepNext/>
              <w:keepLines/>
              <w:spacing w:after="120"/>
              <w:ind w:left="57"/>
              <w:jc w:val="center"/>
              <w:rPr>
                <w:b/>
              </w:rPr>
            </w:pPr>
            <w:r w:rsidRPr="006E20E1">
              <w:rPr>
                <w:b/>
              </w:rPr>
              <w:t>LDS</w:t>
            </w:r>
            <w:r w:rsidR="00A058FC">
              <w:rPr>
                <w:b/>
              </w:rPr>
              <w:br/>
            </w:r>
            <w:r w:rsidR="00D2386D" w:rsidRPr="006E20E1">
              <w:rPr>
                <w:b/>
              </w:rPr>
              <w:t>(access to</w:t>
            </w:r>
            <w:r>
              <w:rPr>
                <w:b/>
              </w:rPr>
              <w:t xml:space="preserve"> </w:t>
            </w:r>
            <w:r w:rsidR="00D2386D">
              <w:rPr>
                <w:b/>
              </w:rPr>
              <w:t>PII</w:t>
            </w:r>
            <w:r w:rsidR="00D2386D" w:rsidRPr="006E20E1">
              <w:rPr>
                <w:b/>
              </w:rPr>
              <w:t>)</w:t>
            </w:r>
          </w:p>
        </w:tc>
        <w:tc>
          <w:tcPr>
            <w:tcW w:w="1601" w:type="dxa"/>
            <w:shd w:val="clear" w:color="auto" w:fill="auto"/>
          </w:tcPr>
          <w:p w:rsidR="00D2386D" w:rsidRPr="006E20E1" w:rsidRDefault="00D2386D" w:rsidP="003E2FB5">
            <w:pPr>
              <w:keepNext/>
              <w:keepLines/>
              <w:spacing w:after="120"/>
              <w:jc w:val="center"/>
              <w:rPr>
                <w:b/>
              </w:rPr>
            </w:pPr>
            <w:r w:rsidRPr="006E20E1">
              <w:rPr>
                <w:b/>
              </w:rPr>
              <w:t>Global Access</w:t>
            </w:r>
          </w:p>
        </w:tc>
        <w:tc>
          <w:tcPr>
            <w:tcW w:w="2921" w:type="dxa"/>
            <w:shd w:val="clear" w:color="auto" w:fill="auto"/>
          </w:tcPr>
          <w:p w:rsidR="00D2386D" w:rsidRPr="006E20E1" w:rsidRDefault="00D2386D" w:rsidP="003E2FB5">
            <w:pPr>
              <w:keepNext/>
              <w:keepLines/>
              <w:spacing w:after="120"/>
              <w:rPr>
                <w:b/>
                <w:color w:val="000000"/>
              </w:rPr>
            </w:pPr>
            <w:r w:rsidRPr="006E20E1">
              <w:rPr>
                <w:b/>
                <w:color w:val="000000"/>
              </w:rPr>
              <w:t>Notes</w:t>
            </w:r>
          </w:p>
        </w:tc>
      </w:tr>
      <w:tr w:rsidR="00D2386D" w:rsidTr="00B80529">
        <w:tc>
          <w:tcPr>
            <w:tcW w:w="1260" w:type="dxa"/>
            <w:shd w:val="clear" w:color="auto" w:fill="auto"/>
          </w:tcPr>
          <w:p w:rsidR="00D2386D" w:rsidRPr="006E20E1" w:rsidRDefault="00D2386D" w:rsidP="002E4586">
            <w:pPr>
              <w:keepNext/>
              <w:keepLines/>
              <w:spacing w:after="0"/>
              <w:ind w:left="-18"/>
              <w:rPr>
                <w:b/>
              </w:rPr>
            </w:pPr>
            <w:r w:rsidRPr="006E20E1">
              <w:rPr>
                <w:b/>
              </w:rPr>
              <w:t>BSS</w:t>
            </w:r>
          </w:p>
        </w:tc>
        <w:tc>
          <w:tcPr>
            <w:tcW w:w="1545" w:type="dxa"/>
            <w:shd w:val="clear" w:color="auto" w:fill="auto"/>
          </w:tcPr>
          <w:p w:rsidR="00D2386D" w:rsidRDefault="00D2386D" w:rsidP="002E4586">
            <w:pPr>
              <w:keepNext/>
              <w:keepLines/>
              <w:spacing w:after="0"/>
            </w:pPr>
            <w:r>
              <w:t>Y</w:t>
            </w:r>
          </w:p>
        </w:tc>
        <w:tc>
          <w:tcPr>
            <w:tcW w:w="2141" w:type="dxa"/>
            <w:shd w:val="clear" w:color="auto" w:fill="auto"/>
          </w:tcPr>
          <w:p w:rsidR="00D2386D" w:rsidRDefault="00D2386D" w:rsidP="002E4586">
            <w:pPr>
              <w:keepNext/>
              <w:keepLines/>
              <w:spacing w:after="0"/>
            </w:pPr>
            <w:r>
              <w:t>Y</w:t>
            </w:r>
          </w:p>
        </w:tc>
        <w:tc>
          <w:tcPr>
            <w:tcW w:w="1601" w:type="dxa"/>
            <w:shd w:val="clear" w:color="auto" w:fill="auto"/>
          </w:tcPr>
          <w:p w:rsidR="00D2386D" w:rsidRDefault="00D2386D" w:rsidP="002E4586">
            <w:pPr>
              <w:keepNext/>
              <w:keepLines/>
              <w:spacing w:after="0"/>
            </w:pPr>
            <w:r>
              <w:t>N</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Biospecimen Source Site staff role</w:t>
            </w:r>
          </w:p>
        </w:tc>
      </w:tr>
      <w:tr w:rsidR="00D2386D" w:rsidTr="00B80529">
        <w:tc>
          <w:tcPr>
            <w:tcW w:w="1260" w:type="dxa"/>
            <w:shd w:val="clear" w:color="auto" w:fill="auto"/>
          </w:tcPr>
          <w:p w:rsidR="00D2386D" w:rsidRPr="006E20E1" w:rsidRDefault="00D2386D" w:rsidP="002E4586">
            <w:pPr>
              <w:keepNext/>
              <w:keepLines/>
              <w:spacing w:after="0"/>
              <w:rPr>
                <w:b/>
              </w:rPr>
            </w:pPr>
            <w:r w:rsidRPr="006E20E1">
              <w:rPr>
                <w:b/>
              </w:rPr>
              <w:t>DM</w:t>
            </w:r>
          </w:p>
        </w:tc>
        <w:tc>
          <w:tcPr>
            <w:tcW w:w="1545" w:type="dxa"/>
            <w:shd w:val="clear" w:color="auto" w:fill="auto"/>
          </w:tcPr>
          <w:p w:rsidR="00D2386D" w:rsidRDefault="00D2386D" w:rsidP="002E4586">
            <w:pPr>
              <w:keepNext/>
              <w:keepLines/>
              <w:spacing w:after="0"/>
            </w:pPr>
            <w:r>
              <w:t>Y</w:t>
            </w:r>
          </w:p>
        </w:tc>
        <w:tc>
          <w:tcPr>
            <w:tcW w:w="2141" w:type="dxa"/>
            <w:shd w:val="clear" w:color="auto" w:fill="auto"/>
          </w:tcPr>
          <w:p w:rsidR="00D2386D" w:rsidRDefault="00D2386D" w:rsidP="002E4586">
            <w:pPr>
              <w:keepNext/>
              <w:keepLines/>
              <w:spacing w:after="0"/>
            </w:pPr>
            <w:r>
              <w:t>Y</w:t>
            </w:r>
          </w:p>
        </w:tc>
        <w:tc>
          <w:tcPr>
            <w:tcW w:w="1601" w:type="dxa"/>
            <w:shd w:val="clear" w:color="auto" w:fill="auto"/>
          </w:tcPr>
          <w:p w:rsidR="00D2386D" w:rsidRDefault="00D2386D" w:rsidP="002E4586">
            <w:pPr>
              <w:keepNext/>
              <w:keepLines/>
              <w:spacing w:after="0"/>
            </w:pPr>
            <w:r>
              <w:t>Y</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DM = Data Manager</w:t>
            </w:r>
          </w:p>
        </w:tc>
      </w:tr>
      <w:tr w:rsidR="00D2386D" w:rsidTr="00B80529">
        <w:tc>
          <w:tcPr>
            <w:tcW w:w="1260" w:type="dxa"/>
            <w:shd w:val="clear" w:color="auto" w:fill="auto"/>
          </w:tcPr>
          <w:p w:rsidR="00D2386D" w:rsidRPr="006E20E1" w:rsidRDefault="00D2386D" w:rsidP="002E4586">
            <w:pPr>
              <w:keepNext/>
              <w:keepLines/>
              <w:spacing w:after="0"/>
              <w:rPr>
                <w:b/>
              </w:rPr>
            </w:pPr>
            <w:r w:rsidRPr="006E20E1">
              <w:rPr>
                <w:b/>
              </w:rPr>
              <w:t>PRC</w:t>
            </w:r>
          </w:p>
        </w:tc>
        <w:tc>
          <w:tcPr>
            <w:tcW w:w="1545" w:type="dxa"/>
            <w:shd w:val="clear" w:color="auto" w:fill="auto"/>
          </w:tcPr>
          <w:p w:rsidR="00D2386D" w:rsidRDefault="00D2386D" w:rsidP="002E4586">
            <w:pPr>
              <w:keepNext/>
              <w:keepLines/>
              <w:spacing w:after="0"/>
            </w:pPr>
            <w:r>
              <w:t>Y</w:t>
            </w:r>
          </w:p>
        </w:tc>
        <w:tc>
          <w:tcPr>
            <w:tcW w:w="2141" w:type="dxa"/>
            <w:shd w:val="clear" w:color="auto" w:fill="auto"/>
          </w:tcPr>
          <w:p w:rsidR="00D2386D" w:rsidRDefault="00D2386D" w:rsidP="002E4586">
            <w:pPr>
              <w:keepNext/>
              <w:keepLines/>
              <w:spacing w:after="0"/>
            </w:pPr>
            <w:r>
              <w:t>N</w:t>
            </w:r>
          </w:p>
        </w:tc>
        <w:tc>
          <w:tcPr>
            <w:tcW w:w="1601" w:type="dxa"/>
            <w:shd w:val="clear" w:color="auto" w:fill="auto"/>
          </w:tcPr>
          <w:p w:rsidR="00D2386D" w:rsidRDefault="00D2386D" w:rsidP="002E4586">
            <w:pPr>
              <w:keepNext/>
              <w:keepLines/>
              <w:spacing w:after="0"/>
            </w:pPr>
            <w:r>
              <w:t>Y</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 xml:space="preserve">PRC = Pathology </w:t>
            </w:r>
            <w:r w:rsidR="00056BA7" w:rsidRPr="006E20E1">
              <w:rPr>
                <w:color w:val="000000"/>
              </w:rPr>
              <w:t>Resource</w:t>
            </w:r>
            <w:r w:rsidRPr="006E20E1">
              <w:rPr>
                <w:color w:val="000000"/>
              </w:rPr>
              <w:t xml:space="preserve"> Center Pathologist</w:t>
            </w:r>
          </w:p>
        </w:tc>
      </w:tr>
      <w:tr w:rsidR="00D2386D" w:rsidTr="00B80529">
        <w:tc>
          <w:tcPr>
            <w:tcW w:w="1260" w:type="dxa"/>
            <w:shd w:val="clear" w:color="auto" w:fill="auto"/>
          </w:tcPr>
          <w:p w:rsidR="00D2386D" w:rsidRPr="006E20E1" w:rsidRDefault="00D2386D" w:rsidP="002E4586">
            <w:pPr>
              <w:keepNext/>
              <w:keepLines/>
              <w:spacing w:after="0"/>
              <w:rPr>
                <w:b/>
              </w:rPr>
            </w:pPr>
            <w:r w:rsidRPr="006E20E1">
              <w:rPr>
                <w:b/>
              </w:rPr>
              <w:t>LDS</w:t>
            </w:r>
          </w:p>
        </w:tc>
        <w:tc>
          <w:tcPr>
            <w:tcW w:w="1545" w:type="dxa"/>
            <w:shd w:val="clear" w:color="auto" w:fill="auto"/>
          </w:tcPr>
          <w:p w:rsidR="00D2386D" w:rsidRDefault="00D2386D" w:rsidP="002E4586">
            <w:pPr>
              <w:keepNext/>
              <w:keepLines/>
              <w:spacing w:after="0"/>
            </w:pPr>
            <w:r>
              <w:t>N</w:t>
            </w:r>
          </w:p>
        </w:tc>
        <w:tc>
          <w:tcPr>
            <w:tcW w:w="2141" w:type="dxa"/>
            <w:shd w:val="clear" w:color="auto" w:fill="auto"/>
          </w:tcPr>
          <w:p w:rsidR="00D2386D" w:rsidRDefault="00D2386D" w:rsidP="002E4586">
            <w:pPr>
              <w:keepNext/>
              <w:keepLines/>
              <w:spacing w:after="0"/>
            </w:pPr>
            <w:r>
              <w:t>Y</w:t>
            </w:r>
          </w:p>
        </w:tc>
        <w:tc>
          <w:tcPr>
            <w:tcW w:w="1601" w:type="dxa"/>
            <w:shd w:val="clear" w:color="auto" w:fill="auto"/>
          </w:tcPr>
          <w:p w:rsidR="00D2386D" w:rsidRDefault="00D2386D" w:rsidP="002E4586">
            <w:pPr>
              <w:keepNext/>
              <w:keepLines/>
              <w:spacing w:after="0"/>
            </w:pPr>
            <w:r>
              <w:t>Y</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LDS = Read only with access to HIPPA identifiers</w:t>
            </w:r>
          </w:p>
        </w:tc>
      </w:tr>
      <w:tr w:rsidR="00D2386D" w:rsidTr="00B80529">
        <w:tc>
          <w:tcPr>
            <w:tcW w:w="1260" w:type="dxa"/>
            <w:shd w:val="clear" w:color="auto" w:fill="auto"/>
          </w:tcPr>
          <w:p w:rsidR="00D2386D" w:rsidRPr="006E20E1" w:rsidRDefault="00D2386D" w:rsidP="002E4586">
            <w:pPr>
              <w:keepNext/>
              <w:keepLines/>
              <w:spacing w:after="0"/>
              <w:rPr>
                <w:b/>
              </w:rPr>
            </w:pPr>
            <w:r w:rsidRPr="006E20E1">
              <w:rPr>
                <w:b/>
              </w:rPr>
              <w:t>R/O</w:t>
            </w:r>
          </w:p>
        </w:tc>
        <w:tc>
          <w:tcPr>
            <w:tcW w:w="1545" w:type="dxa"/>
            <w:shd w:val="clear" w:color="auto" w:fill="auto"/>
          </w:tcPr>
          <w:p w:rsidR="00D2386D" w:rsidRDefault="00D2386D" w:rsidP="002E4586">
            <w:pPr>
              <w:keepNext/>
              <w:keepLines/>
              <w:spacing w:after="0"/>
            </w:pPr>
            <w:r>
              <w:t>N</w:t>
            </w:r>
          </w:p>
        </w:tc>
        <w:tc>
          <w:tcPr>
            <w:tcW w:w="2141" w:type="dxa"/>
            <w:shd w:val="clear" w:color="auto" w:fill="auto"/>
          </w:tcPr>
          <w:p w:rsidR="00D2386D" w:rsidRDefault="00D2386D" w:rsidP="002E4586">
            <w:pPr>
              <w:keepNext/>
              <w:keepLines/>
              <w:spacing w:after="0"/>
            </w:pPr>
            <w:r>
              <w:t>N</w:t>
            </w:r>
          </w:p>
        </w:tc>
        <w:tc>
          <w:tcPr>
            <w:tcW w:w="1601" w:type="dxa"/>
            <w:shd w:val="clear" w:color="auto" w:fill="auto"/>
          </w:tcPr>
          <w:p w:rsidR="00D2386D" w:rsidRDefault="00D2386D" w:rsidP="002E4586">
            <w:pPr>
              <w:keepNext/>
              <w:keepLines/>
              <w:spacing w:after="0"/>
            </w:pPr>
            <w:r>
              <w:t>Y</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Basic read only account</w:t>
            </w:r>
          </w:p>
        </w:tc>
      </w:tr>
      <w:tr w:rsidR="00D2386D" w:rsidTr="00B80529">
        <w:tc>
          <w:tcPr>
            <w:tcW w:w="1260" w:type="dxa"/>
            <w:shd w:val="clear" w:color="auto" w:fill="auto"/>
          </w:tcPr>
          <w:p w:rsidR="00D2386D" w:rsidRPr="006E20E1" w:rsidRDefault="00D2386D" w:rsidP="002E4586">
            <w:pPr>
              <w:keepNext/>
              <w:keepLines/>
              <w:spacing w:after="0"/>
              <w:rPr>
                <w:b/>
              </w:rPr>
            </w:pPr>
            <w:r w:rsidRPr="006E20E1">
              <w:rPr>
                <w:b/>
              </w:rPr>
              <w:t>Ext</w:t>
            </w:r>
            <w:r>
              <w:rPr>
                <w:b/>
              </w:rPr>
              <w:t>ernal</w:t>
            </w:r>
            <w:r w:rsidRPr="006E20E1">
              <w:rPr>
                <w:b/>
              </w:rPr>
              <w:t xml:space="preserve"> Org</w:t>
            </w:r>
          </w:p>
        </w:tc>
        <w:tc>
          <w:tcPr>
            <w:tcW w:w="1545" w:type="dxa"/>
            <w:shd w:val="clear" w:color="auto" w:fill="auto"/>
          </w:tcPr>
          <w:p w:rsidR="00D2386D" w:rsidRDefault="00D2386D" w:rsidP="002E4586">
            <w:pPr>
              <w:keepNext/>
              <w:keepLines/>
              <w:spacing w:after="0"/>
            </w:pPr>
            <w:r>
              <w:t>N</w:t>
            </w:r>
          </w:p>
        </w:tc>
        <w:tc>
          <w:tcPr>
            <w:tcW w:w="2141" w:type="dxa"/>
            <w:shd w:val="clear" w:color="auto" w:fill="auto"/>
          </w:tcPr>
          <w:p w:rsidR="00D2386D" w:rsidRDefault="00D2386D" w:rsidP="002E4586">
            <w:pPr>
              <w:keepNext/>
              <w:keepLines/>
              <w:spacing w:after="0"/>
            </w:pPr>
            <w:r>
              <w:t>N</w:t>
            </w:r>
          </w:p>
        </w:tc>
        <w:tc>
          <w:tcPr>
            <w:tcW w:w="1601" w:type="dxa"/>
            <w:shd w:val="clear" w:color="auto" w:fill="auto"/>
          </w:tcPr>
          <w:p w:rsidR="00D2386D" w:rsidRDefault="00D2386D" w:rsidP="002E4586">
            <w:pPr>
              <w:keepNext/>
              <w:keepLines/>
              <w:spacing w:after="0"/>
            </w:pPr>
            <w:r>
              <w:t>Y</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External organization limited to a subset of read only data</w:t>
            </w:r>
          </w:p>
        </w:tc>
      </w:tr>
      <w:tr w:rsidR="00D2386D" w:rsidTr="00B80529">
        <w:tc>
          <w:tcPr>
            <w:tcW w:w="1260" w:type="dxa"/>
            <w:shd w:val="clear" w:color="auto" w:fill="auto"/>
          </w:tcPr>
          <w:p w:rsidR="00D2386D" w:rsidRPr="006E20E1" w:rsidRDefault="00D2386D" w:rsidP="002E4586">
            <w:pPr>
              <w:keepNext/>
              <w:keepLines/>
              <w:spacing w:after="0"/>
              <w:rPr>
                <w:b/>
              </w:rPr>
            </w:pPr>
            <w:r w:rsidRPr="006E20E1">
              <w:rPr>
                <w:b/>
              </w:rPr>
              <w:t>Super</w:t>
            </w:r>
          </w:p>
        </w:tc>
        <w:tc>
          <w:tcPr>
            <w:tcW w:w="1545" w:type="dxa"/>
            <w:shd w:val="clear" w:color="auto" w:fill="auto"/>
          </w:tcPr>
          <w:p w:rsidR="00D2386D" w:rsidRDefault="00D2386D" w:rsidP="002E4586">
            <w:pPr>
              <w:keepNext/>
              <w:keepLines/>
              <w:spacing w:after="0"/>
            </w:pPr>
            <w:r>
              <w:t>Y</w:t>
            </w:r>
          </w:p>
        </w:tc>
        <w:tc>
          <w:tcPr>
            <w:tcW w:w="2141" w:type="dxa"/>
            <w:shd w:val="clear" w:color="auto" w:fill="auto"/>
          </w:tcPr>
          <w:p w:rsidR="00D2386D" w:rsidRDefault="00D2386D" w:rsidP="002E4586">
            <w:pPr>
              <w:keepNext/>
              <w:keepLines/>
              <w:spacing w:after="0"/>
            </w:pPr>
            <w:r>
              <w:t>Y</w:t>
            </w:r>
          </w:p>
        </w:tc>
        <w:tc>
          <w:tcPr>
            <w:tcW w:w="1601" w:type="dxa"/>
            <w:shd w:val="clear" w:color="auto" w:fill="auto"/>
          </w:tcPr>
          <w:p w:rsidR="00D2386D" w:rsidRDefault="00D2386D" w:rsidP="002E4586">
            <w:pPr>
              <w:keepNext/>
              <w:keepLines/>
              <w:spacing w:after="0"/>
            </w:pPr>
            <w:r>
              <w:t>Y</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CDR super user account</w:t>
            </w:r>
          </w:p>
        </w:tc>
      </w:tr>
      <w:tr w:rsidR="00D2386D" w:rsidTr="00B80529">
        <w:tc>
          <w:tcPr>
            <w:tcW w:w="1260" w:type="dxa"/>
            <w:shd w:val="clear" w:color="auto" w:fill="auto"/>
          </w:tcPr>
          <w:p w:rsidR="00D2386D" w:rsidRDefault="00D2386D" w:rsidP="002E4586">
            <w:pPr>
              <w:keepNext/>
              <w:keepLines/>
              <w:spacing w:after="0"/>
            </w:pPr>
            <w:r w:rsidRPr="006E20E1">
              <w:rPr>
                <w:b/>
              </w:rPr>
              <w:t>Service (API)</w:t>
            </w:r>
          </w:p>
        </w:tc>
        <w:tc>
          <w:tcPr>
            <w:tcW w:w="1545" w:type="dxa"/>
            <w:shd w:val="clear" w:color="auto" w:fill="auto"/>
          </w:tcPr>
          <w:p w:rsidR="00D2386D" w:rsidRDefault="00D2386D" w:rsidP="002E4586">
            <w:pPr>
              <w:keepNext/>
              <w:keepLines/>
              <w:spacing w:after="0"/>
            </w:pPr>
            <w:r>
              <w:t>Y</w:t>
            </w:r>
          </w:p>
        </w:tc>
        <w:tc>
          <w:tcPr>
            <w:tcW w:w="2141" w:type="dxa"/>
            <w:shd w:val="clear" w:color="auto" w:fill="auto"/>
          </w:tcPr>
          <w:p w:rsidR="00D2386D" w:rsidRDefault="00D2386D" w:rsidP="002E4586">
            <w:pPr>
              <w:keepNext/>
              <w:keepLines/>
              <w:spacing w:after="0"/>
            </w:pPr>
            <w:r>
              <w:t>N</w:t>
            </w:r>
          </w:p>
        </w:tc>
        <w:tc>
          <w:tcPr>
            <w:tcW w:w="1601" w:type="dxa"/>
            <w:shd w:val="clear" w:color="auto" w:fill="auto"/>
          </w:tcPr>
          <w:p w:rsidR="00D2386D" w:rsidRDefault="00D2386D" w:rsidP="002E4586">
            <w:pPr>
              <w:keepNext/>
              <w:keepLines/>
              <w:spacing w:after="0"/>
            </w:pPr>
            <w:r>
              <w:t>Y</w:t>
            </w:r>
          </w:p>
        </w:tc>
        <w:tc>
          <w:tcPr>
            <w:tcW w:w="2921" w:type="dxa"/>
            <w:shd w:val="clear" w:color="auto" w:fill="auto"/>
          </w:tcPr>
          <w:p w:rsidR="00D2386D" w:rsidRPr="006E20E1" w:rsidRDefault="00D2386D" w:rsidP="002E4586">
            <w:pPr>
              <w:keepNext/>
              <w:keepLines/>
              <w:spacing w:after="0"/>
              <w:rPr>
                <w:color w:val="000000"/>
              </w:rPr>
            </w:pPr>
            <w:r w:rsidRPr="006E20E1">
              <w:rPr>
                <w:color w:val="000000"/>
              </w:rPr>
              <w:t>Machine accounts to Web Service APIs</w:t>
            </w:r>
          </w:p>
        </w:tc>
      </w:tr>
    </w:tbl>
    <w:p w:rsidR="00F10EC7" w:rsidRPr="003E2FB5" w:rsidRDefault="00F10EC7" w:rsidP="008B4263">
      <w:pPr>
        <w:pStyle w:val="Caption"/>
      </w:pPr>
      <w:bookmarkStart w:id="188" w:name="_Ref435188203"/>
      <w:bookmarkStart w:id="189" w:name="_Toc445989339"/>
      <w:bookmarkStart w:id="190" w:name="_Ref395613601"/>
      <w:r w:rsidRPr="003E2FB5">
        <w:t xml:space="preserve">Figure </w:t>
      </w:r>
      <w:r w:rsidRPr="003E2FB5">
        <w:fldChar w:fldCharType="begin"/>
      </w:r>
      <w:r w:rsidRPr="003E2FB5">
        <w:instrText xml:space="preserve"> SEQ Figure \* ARABIC </w:instrText>
      </w:r>
      <w:r w:rsidRPr="003E2FB5">
        <w:fldChar w:fldCharType="separate"/>
      </w:r>
      <w:r w:rsidR="001F2882">
        <w:t>15</w:t>
      </w:r>
      <w:r w:rsidRPr="003E2FB5">
        <w:fldChar w:fldCharType="end"/>
      </w:r>
      <w:bookmarkEnd w:id="188"/>
      <w:r w:rsidRPr="003E2FB5">
        <w:t>- CDR</w:t>
      </w:r>
      <w:r w:rsidR="00F20A7F">
        <w:t>-Lite</w:t>
      </w:r>
      <w:r w:rsidRPr="003E2FB5">
        <w:t>’s User Role and privilege table</w:t>
      </w:r>
      <w:bookmarkEnd w:id="189"/>
    </w:p>
    <w:bookmarkEnd w:id="190"/>
    <w:p w:rsidR="00AF09B7" w:rsidRDefault="00AF09B7" w:rsidP="00AF09B7">
      <w:pPr>
        <w:jc w:val="center"/>
        <w:rPr>
          <w:noProof/>
        </w:rPr>
      </w:pPr>
    </w:p>
    <w:p w:rsidR="00597AD3" w:rsidRDefault="00ED613D" w:rsidP="002E4586">
      <w:r>
        <w:rPr>
          <w:noProof/>
        </w:rPr>
        <w:drawing>
          <wp:anchor distT="0" distB="0" distL="114300" distR="114300" simplePos="0" relativeHeight="251660288" behindDoc="0" locked="0" layoutInCell="1" allowOverlap="1" wp14:anchorId="69C4B394" wp14:editId="3A2A2CF4">
            <wp:simplePos x="0" y="0"/>
            <wp:positionH relativeFrom="column">
              <wp:posOffset>1112520</wp:posOffset>
            </wp:positionH>
            <wp:positionV relativeFrom="paragraph">
              <wp:posOffset>484505</wp:posOffset>
            </wp:positionV>
            <wp:extent cx="4780915" cy="387604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780915" cy="3876040"/>
                    </a:xfrm>
                    <a:prstGeom prst="rect">
                      <a:avLst/>
                    </a:prstGeom>
                  </pic:spPr>
                </pic:pic>
              </a:graphicData>
            </a:graphic>
            <wp14:sizeRelH relativeFrom="page">
              <wp14:pctWidth>0</wp14:pctWidth>
            </wp14:sizeRelH>
            <wp14:sizeRelV relativeFrom="page">
              <wp14:pctHeight>0</wp14:pctHeight>
            </wp14:sizeRelV>
          </wp:anchor>
        </w:drawing>
      </w:r>
      <w:r w:rsidR="00D80296">
        <w:rPr>
          <w:noProof/>
        </w:rPr>
        <mc:AlternateContent>
          <mc:Choice Requires="wps">
            <w:drawing>
              <wp:anchor distT="0" distB="0" distL="114300" distR="114300" simplePos="0" relativeHeight="251663360" behindDoc="0" locked="0" layoutInCell="1" allowOverlap="1" wp14:anchorId="310CC628" wp14:editId="521AC027">
                <wp:simplePos x="0" y="0"/>
                <wp:positionH relativeFrom="column">
                  <wp:posOffset>1179830</wp:posOffset>
                </wp:positionH>
                <wp:positionV relativeFrom="paragraph">
                  <wp:posOffset>3978275</wp:posOffset>
                </wp:positionV>
                <wp:extent cx="4780915" cy="635"/>
                <wp:effectExtent l="0" t="0" r="635" b="0"/>
                <wp:wrapNone/>
                <wp:docPr id="3" name="Text Box 3"/>
                <wp:cNvGraphicFramePr/>
                <a:graphic xmlns:a="http://schemas.openxmlformats.org/drawingml/2006/main">
                  <a:graphicData uri="http://schemas.microsoft.com/office/word/2010/wordprocessingShape">
                    <wps:wsp>
                      <wps:cNvSpPr txBox="1"/>
                      <wps:spPr>
                        <a:xfrm>
                          <a:off x="0" y="0"/>
                          <a:ext cx="4780915" cy="635"/>
                        </a:xfrm>
                        <a:prstGeom prst="rect">
                          <a:avLst/>
                        </a:prstGeom>
                        <a:solidFill>
                          <a:prstClr val="white"/>
                        </a:solidFill>
                        <a:ln>
                          <a:noFill/>
                        </a:ln>
                        <a:effectLst/>
                      </wps:spPr>
                      <wps:txbx>
                        <w:txbxContent>
                          <w:p w:rsidR="002E4586" w:rsidRPr="008815F3" w:rsidRDefault="002E4586" w:rsidP="002E4586">
                            <w:pPr>
                              <w:pStyle w:val="Caption"/>
                            </w:pPr>
                            <w:bookmarkStart w:id="191" w:name="_Ref445808157"/>
                            <w:bookmarkStart w:id="192" w:name="_Toc445989340"/>
                            <w:r>
                              <w:t xml:space="preserve">Figure </w:t>
                            </w:r>
                            <w:r>
                              <w:fldChar w:fldCharType="begin"/>
                            </w:r>
                            <w:r>
                              <w:instrText xml:space="preserve"> SEQ Figure \* ARABIC </w:instrText>
                            </w:r>
                            <w:r>
                              <w:fldChar w:fldCharType="separate"/>
                            </w:r>
                            <w:r>
                              <w:t>16</w:t>
                            </w:r>
                            <w:r>
                              <w:fldChar w:fldCharType="end"/>
                            </w:r>
                            <w:bookmarkEnd w:id="191"/>
                            <w:r>
                              <w:t>- Example CDR-Lite Home Page</w:t>
                            </w:r>
                            <w:bookmarkEnd w:id="1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CC628" id="_x0000_t202" coordsize="21600,21600" o:spt="202" path="m,l,21600r21600,l21600,xe">
                <v:stroke joinstyle="miter"/>
                <v:path gradientshapeok="t" o:connecttype="rect"/>
              </v:shapetype>
              <v:shape id="Text Box 3" o:spid="_x0000_s1026" type="#_x0000_t202" style="position:absolute;margin-left:92.9pt;margin-top:313.25pt;width:37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" stroked="f">
                <v:textbox style="mso-fit-shape-to-text:t" inset="0,0,0,0">
                  <w:txbxContent>
                    <w:p w:rsidR="002E4586" w:rsidRPr="008815F3" w:rsidRDefault="002E4586" w:rsidP="002E4586">
                      <w:pPr>
                        <w:pStyle w:val="Caption"/>
                      </w:pPr>
                      <w:bookmarkStart w:id="193" w:name="_Ref445808157"/>
                      <w:bookmarkStart w:id="194" w:name="_Toc445989340"/>
                      <w:r>
                        <w:t xml:space="preserve">Figure </w:t>
                      </w:r>
                      <w:r>
                        <w:fldChar w:fldCharType="begin"/>
                      </w:r>
                      <w:r>
                        <w:instrText xml:space="preserve"> SEQ Figure \* ARABIC </w:instrText>
                      </w:r>
                      <w:r>
                        <w:fldChar w:fldCharType="separate"/>
                      </w:r>
                      <w:r>
                        <w:t>16</w:t>
                      </w:r>
                      <w:r>
                        <w:fldChar w:fldCharType="end"/>
                      </w:r>
                      <w:bookmarkEnd w:id="193"/>
                      <w:r>
                        <w:t>- Example CDR-Lite Home Page</w:t>
                      </w:r>
                      <w:bookmarkEnd w:id="194"/>
                    </w:p>
                  </w:txbxContent>
                </v:textbox>
              </v:shape>
            </w:pict>
          </mc:Fallback>
        </mc:AlternateContent>
      </w:r>
      <w:r w:rsidR="00D2386D">
        <w:t>Access to study-specific and functional areas of the CDR</w:t>
      </w:r>
      <w:r w:rsidR="005A6AC2">
        <w:t>-Lite</w:t>
      </w:r>
      <w:r w:rsidR="00D2386D">
        <w:t xml:space="preserve"> is available through a user</w:t>
      </w:r>
      <w:r w:rsidR="00D307B3">
        <w:t>’</w:t>
      </w:r>
      <w:r w:rsidR="00D2386D">
        <w:t>s homepage</w:t>
      </w:r>
      <w:r w:rsidR="00D161DD">
        <w:t>, as shown in</w:t>
      </w:r>
      <w:r w:rsidR="00D80296">
        <w:t xml:space="preserve"> </w:t>
      </w:r>
      <w:r w:rsidR="00D80296">
        <w:fldChar w:fldCharType="begin"/>
      </w:r>
      <w:r w:rsidR="00D80296">
        <w:instrText xml:space="preserve"> REF _Ref445808157 \h </w:instrText>
      </w:r>
      <w:r w:rsidR="00D80296">
        <w:fldChar w:fldCharType="separate"/>
      </w:r>
      <w:r w:rsidR="001F2882">
        <w:t xml:space="preserve">Figure </w:t>
      </w:r>
      <w:r w:rsidR="001F2882">
        <w:rPr>
          <w:noProof/>
        </w:rPr>
        <w:t>16</w:t>
      </w:r>
      <w:r w:rsidR="00D80296">
        <w:fldChar w:fldCharType="end"/>
      </w:r>
      <w:r w:rsidR="00D2386D">
        <w:t xml:space="preserve">. Depending on a user’s entitlements, they may see a different homepage or be </w:t>
      </w:r>
      <w:r w:rsidR="00D2386D">
        <w:lastRenderedPageBreak/>
        <w:t>restricted to certain areas. Some power user roles, such as DM, LDS and Super have the ability</w:t>
      </w:r>
      <w:r w:rsidR="00D161DD">
        <w:t xml:space="preserve"> for</w:t>
      </w:r>
      <w:r w:rsidR="00D2386D">
        <w:t xml:space="preserve"> rais</w:t>
      </w:r>
      <w:r w:rsidR="00D161DD">
        <w:t>ing</w:t>
      </w:r>
      <w:r w:rsidR="00D2386D">
        <w:t xml:space="preserve"> and lower</w:t>
      </w:r>
      <w:r w:rsidR="00D161DD">
        <w:t>ing</w:t>
      </w:r>
      <w:r w:rsidR="00D2386D">
        <w:t xml:space="preserve"> their privileges</w:t>
      </w:r>
      <w:r>
        <w:t xml:space="preserve"> </w:t>
      </w:r>
      <w:r w:rsidR="00D161DD">
        <w:t>as needed</w:t>
      </w:r>
      <w:r w:rsidR="00D2386D">
        <w:t>.</w:t>
      </w:r>
      <w:r w:rsidR="00D307B3">
        <w:t xml:space="preserve"> </w:t>
      </w:r>
      <w:r w:rsidR="00AF09B7">
        <w:rPr>
          <w:noProof/>
        </w:rPr>
        <mc:AlternateContent>
          <mc:Choice Requires="wps">
            <w:drawing>
              <wp:anchor distT="0" distB="0" distL="114300" distR="114300" simplePos="0" relativeHeight="251657216" behindDoc="0" locked="0" layoutInCell="1" allowOverlap="1" wp14:anchorId="674A66EA" wp14:editId="2C5B1B8A">
                <wp:simplePos x="0" y="0"/>
                <wp:positionH relativeFrom="column">
                  <wp:posOffset>1570990</wp:posOffset>
                </wp:positionH>
                <wp:positionV relativeFrom="paragraph">
                  <wp:posOffset>3905885</wp:posOffset>
                </wp:positionV>
                <wp:extent cx="3620770" cy="635"/>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3620770" cy="635"/>
                        </a:xfrm>
                        <a:prstGeom prst="rect">
                          <a:avLst/>
                        </a:prstGeom>
                        <a:solidFill>
                          <a:prstClr val="white"/>
                        </a:solidFill>
                        <a:ln>
                          <a:noFill/>
                        </a:ln>
                        <a:effectLst/>
                      </wps:spPr>
                      <wps:txbx>
                        <w:txbxContent>
                          <w:p w:rsidR="002E4586" w:rsidRPr="002A3533" w:rsidRDefault="002E4586" w:rsidP="00AF09B7">
                            <w:pPr>
                              <w:pStyle w:val="Caption"/>
                              <w:jc w:val="left"/>
                            </w:pPr>
                            <w:bookmarkStart w:id="195" w:name="_Ref422319370"/>
                            <w:bookmarkStart w:id="196" w:name="_Toc430181089"/>
                            <w:bookmarkStart w:id="197" w:name="_Toc430181140"/>
                            <w:bookmarkStart w:id="198" w:name="_Toc445989341"/>
                            <w:r w:rsidRPr="006174B5">
                              <w:t xml:space="preserve">Figure </w:t>
                            </w:r>
                            <w:r w:rsidRPr="006174B5">
                              <w:fldChar w:fldCharType="begin"/>
                            </w:r>
                            <w:r w:rsidRPr="006174B5">
                              <w:instrText xml:space="preserve"> SEQ Figure \* ARABIC </w:instrText>
                            </w:r>
                            <w:r w:rsidRPr="006174B5">
                              <w:fldChar w:fldCharType="separate"/>
                            </w:r>
                            <w:r>
                              <w:t>17</w:t>
                            </w:r>
                            <w:r w:rsidRPr="006174B5">
                              <w:fldChar w:fldCharType="end"/>
                            </w:r>
                            <w:bookmarkEnd w:id="195"/>
                            <w:r w:rsidRPr="006174B5">
                              <w:t xml:space="preserve">- CDR Home Screen for </w:t>
                            </w:r>
                            <w:r>
                              <w:t>BBRB and Leidos</w:t>
                            </w:r>
                            <w:r w:rsidRPr="006174B5">
                              <w:t xml:space="preserve"> Users</w:t>
                            </w:r>
                            <w:bookmarkEnd w:id="196"/>
                            <w:bookmarkEnd w:id="197"/>
                            <w:bookmarkEnd w:id="1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A66EA" id="Text Box 293" o:spid="_x0000_s1027" type="#_x0000_t202" style="position:absolute;margin-left:123.7pt;margin-top:307.55pt;width:285.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6BNQIAAHYEAAAOAAAAZHJzL2Uyb0RvYy54bWysVE1v2zAMvQ/YfxB0X5wPLF2N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" stroked="f">
                <v:textbox style="mso-fit-shape-to-text:t" inset="0,0,0,0">
                  <w:txbxContent>
                    <w:p w:rsidR="002E4586" w:rsidRPr="002A3533" w:rsidRDefault="002E4586" w:rsidP="00AF09B7">
                      <w:pPr>
                        <w:pStyle w:val="Caption"/>
                        <w:jc w:val="left"/>
                      </w:pPr>
                      <w:bookmarkStart w:id="199" w:name="_Ref422319370"/>
                      <w:bookmarkStart w:id="200" w:name="_Toc430181089"/>
                      <w:bookmarkStart w:id="201" w:name="_Toc430181140"/>
                      <w:bookmarkStart w:id="202" w:name="_Toc445989341"/>
                      <w:r w:rsidRPr="006174B5">
                        <w:t xml:space="preserve">Figure </w:t>
                      </w:r>
                      <w:r w:rsidRPr="006174B5">
                        <w:fldChar w:fldCharType="begin"/>
                      </w:r>
                      <w:r w:rsidRPr="006174B5">
                        <w:instrText xml:space="preserve"> SEQ Figure \* ARABIC </w:instrText>
                      </w:r>
                      <w:r w:rsidRPr="006174B5">
                        <w:fldChar w:fldCharType="separate"/>
                      </w:r>
                      <w:r>
                        <w:t>17</w:t>
                      </w:r>
                      <w:r w:rsidRPr="006174B5">
                        <w:fldChar w:fldCharType="end"/>
                      </w:r>
                      <w:bookmarkEnd w:id="199"/>
                      <w:r w:rsidRPr="006174B5">
                        <w:t xml:space="preserve">- CDR Home Screen for </w:t>
                      </w:r>
                      <w:r>
                        <w:t>BBRB and Leidos</w:t>
                      </w:r>
                      <w:r w:rsidRPr="006174B5">
                        <w:t xml:space="preserve"> Users</w:t>
                      </w:r>
                      <w:bookmarkEnd w:id="200"/>
                      <w:bookmarkEnd w:id="201"/>
                      <w:bookmarkEnd w:id="202"/>
                    </w:p>
                  </w:txbxContent>
                </v:textbox>
              </v:shape>
            </w:pict>
          </mc:Fallback>
        </mc:AlternateContent>
      </w:r>
    </w:p>
    <w:p w:rsidR="00D2386D" w:rsidRDefault="00D2386D" w:rsidP="003636F6"/>
    <w:p w:rsidR="00A27E38" w:rsidRPr="00C75721" w:rsidRDefault="00A27E38" w:rsidP="00A27E38">
      <w:pPr>
        <w:pStyle w:val="Heading3"/>
        <w:rPr>
          <w:rFonts w:ascii="Arial" w:hAnsi="Arial" w:cs="Arial"/>
        </w:rPr>
      </w:pPr>
      <w:bookmarkStart w:id="203" w:name="_Toc422236947"/>
      <w:bookmarkStart w:id="204" w:name="_Ref445983483"/>
      <w:bookmarkStart w:id="205" w:name="_Toc445989314"/>
      <w:r w:rsidRPr="00C75721">
        <w:rPr>
          <w:rFonts w:ascii="Arial" w:hAnsi="Arial" w:cs="Arial"/>
        </w:rPr>
        <w:t>Triggers</w:t>
      </w:r>
      <w:bookmarkEnd w:id="203"/>
      <w:bookmarkEnd w:id="204"/>
      <w:bookmarkEnd w:id="205"/>
    </w:p>
    <w:p w:rsidR="008D7614" w:rsidRDefault="00A27E38" w:rsidP="00A27E38">
      <w:r>
        <w:t>The CDR</w:t>
      </w:r>
      <w:r w:rsidR="00AF09B7">
        <w:t>-Lite</w:t>
      </w:r>
      <w:r>
        <w:t xml:space="preserve"> uses a mechanism, called “Triggers”, which react when some predefined event</w:t>
      </w:r>
      <w:r w:rsidR="002C7440" w:rsidRPr="002C7440">
        <w:t xml:space="preserve"> </w:t>
      </w:r>
      <w:r w:rsidR="002C7440">
        <w:t>happens</w:t>
      </w:r>
      <w:r>
        <w:t xml:space="preserve">, </w:t>
      </w:r>
      <w:r w:rsidRPr="008D7614">
        <w:t xml:space="preserve">or </w:t>
      </w:r>
      <w:r w:rsidR="002C7440">
        <w:t>a</w:t>
      </w:r>
      <w:r w:rsidR="00344104">
        <w:t xml:space="preserve"> </w:t>
      </w:r>
      <w:r w:rsidRPr="008D7614">
        <w:t>business rule</w:t>
      </w:r>
      <w:r w:rsidR="002C7440">
        <w:t xml:space="preserve"> is applied</w:t>
      </w:r>
      <w:r>
        <w:t xml:space="preserve">, by sending </w:t>
      </w:r>
      <w:r w:rsidR="00A320E8">
        <w:t>e</w:t>
      </w:r>
      <w:r>
        <w:t xml:space="preserve">mail messages to the appropriate users.  Each trigger contains a number of elements, including </w:t>
      </w:r>
      <w:r w:rsidR="002C7440">
        <w:t xml:space="preserve">specific code to check for the business logic </w:t>
      </w:r>
      <w:r w:rsidR="00344104">
        <w:t xml:space="preserve">to </w:t>
      </w:r>
      <w:r w:rsidR="002C7440">
        <w:t xml:space="preserve">see if a matching event is happening, </w:t>
      </w:r>
      <w:r>
        <w:t>a pre-defined mail body text, and a list of email addresses for those who should be notified by email when the event happens.</w:t>
      </w:r>
      <w:r w:rsidR="00630E57">
        <w:t xml:space="preserve">  The communications mechanism for emails is discussed in section </w:t>
      </w:r>
      <w:r w:rsidR="00630E57">
        <w:fldChar w:fldCharType="begin"/>
      </w:r>
      <w:r w:rsidR="00630E57">
        <w:instrText xml:space="preserve"> REF _Ref422406471 \r \h </w:instrText>
      </w:r>
      <w:r w:rsidR="00630E57">
        <w:fldChar w:fldCharType="separate"/>
      </w:r>
      <w:r w:rsidR="001F2882">
        <w:t>4.6.2</w:t>
      </w:r>
      <w:r w:rsidR="00630E57">
        <w:fldChar w:fldCharType="end"/>
      </w:r>
      <w:r w:rsidR="00630E57">
        <w:t>.</w:t>
      </w:r>
      <w:r>
        <w:t xml:space="preserve">  Individual triggers may be customized </w:t>
      </w:r>
      <w:r w:rsidR="00344104">
        <w:t>to include</w:t>
      </w:r>
      <w:r>
        <w:t xml:space="preserve"> additional information in the body of the message (such as case ID, or individual field values not containing PII/PHI</w:t>
      </w:r>
      <w:r w:rsidR="008D7614">
        <w:t>).</w:t>
      </w:r>
    </w:p>
    <w:p w:rsidR="00A27E38" w:rsidRDefault="006174B5" w:rsidP="00A27E38">
      <w:r>
        <w:t xml:space="preserve">The </w:t>
      </w:r>
      <w:r w:rsidR="003B4E69">
        <w:t>full list</w:t>
      </w:r>
      <w:r w:rsidR="00A27E38">
        <w:t xml:space="preserve"> of triggers and a description of what event is associated with that </w:t>
      </w:r>
      <w:r w:rsidR="00344104">
        <w:t xml:space="preserve">trigger </w:t>
      </w:r>
      <w:r w:rsidR="00A27E38">
        <w:t>is shown in</w:t>
      </w:r>
      <w:r w:rsidR="005433D1">
        <w:t xml:space="preserve"> </w:t>
      </w:r>
      <w:r w:rsidR="005433D1">
        <w:fldChar w:fldCharType="begin"/>
      </w:r>
      <w:r w:rsidR="005433D1">
        <w:instrText xml:space="preserve"> REF _Ref445985034 \h </w:instrText>
      </w:r>
      <w:r w:rsidR="005433D1">
        <w:fldChar w:fldCharType="separate"/>
      </w:r>
      <w:r w:rsidR="001F2882">
        <w:t xml:space="preserve">Figure </w:t>
      </w:r>
      <w:r w:rsidR="001F2882">
        <w:rPr>
          <w:noProof/>
        </w:rPr>
        <w:t>18</w:t>
      </w:r>
      <w:r w:rsidR="005433D1">
        <w:fldChar w:fldCharType="end"/>
      </w:r>
      <w:r w:rsidR="008D7614">
        <w:t xml:space="preserve">. </w:t>
      </w:r>
      <w:r w:rsidR="00A27E38">
        <w:t>When a trigger fires, it creates an SMTP message specific to the event.  That SMTP message hands off to an external mail server, which delivers the message to the appropriate experts.</w:t>
      </w:r>
      <w:r w:rsidR="008D7614">
        <w:t xml:space="preserve"> Which individual users get the message is dependent on the SMTP mail list description; by adding a person to a given distribution list, that person automatically gets all future messages.</w:t>
      </w:r>
      <w:r w:rsidR="00A27E38">
        <w:t xml:space="preserve">  The users then take the appropriate action.  </w:t>
      </w:r>
    </w:p>
    <w:p w:rsidR="00A27E38" w:rsidRDefault="00A27E38" w:rsidP="00A27E38"/>
    <w:tbl>
      <w:tblPr>
        <w:tblW w:w="0" w:type="auto"/>
        <w:tblInd w:w="57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4568"/>
        <w:gridCol w:w="4432"/>
      </w:tblGrid>
      <w:tr w:rsidR="008D7614" w:rsidRPr="00FC0FB1" w:rsidTr="002E4586">
        <w:trPr>
          <w:tblHeader/>
        </w:trPr>
        <w:tc>
          <w:tcPr>
            <w:tcW w:w="4692" w:type="dxa"/>
            <w:shd w:val="clear" w:color="auto" w:fill="auto"/>
          </w:tcPr>
          <w:p w:rsidR="00A27E38" w:rsidRPr="00A320E8" w:rsidRDefault="00A27E38" w:rsidP="003E2FB5">
            <w:pPr>
              <w:spacing w:after="0"/>
              <w:ind w:right="174"/>
              <w:rPr>
                <w:rFonts w:ascii="Arial" w:hAnsi="Arial" w:cs="Arial"/>
                <w:b/>
              </w:rPr>
            </w:pPr>
            <w:r w:rsidRPr="00A320E8">
              <w:rPr>
                <w:rFonts w:ascii="Arial" w:hAnsi="Arial" w:cs="Arial"/>
                <w:b/>
              </w:rPr>
              <w:t>Name of Trigger Distribution</w:t>
            </w:r>
          </w:p>
        </w:tc>
        <w:tc>
          <w:tcPr>
            <w:tcW w:w="4698" w:type="dxa"/>
            <w:shd w:val="clear" w:color="auto" w:fill="auto"/>
          </w:tcPr>
          <w:p w:rsidR="00A27E38" w:rsidRPr="00A320E8" w:rsidRDefault="00A27E38" w:rsidP="003E2FB5">
            <w:pPr>
              <w:spacing w:after="0"/>
              <w:ind w:left="156"/>
              <w:rPr>
                <w:rFonts w:ascii="Arial" w:hAnsi="Arial" w:cs="Arial"/>
                <w:b/>
              </w:rPr>
            </w:pPr>
            <w:r w:rsidRPr="00A320E8">
              <w:rPr>
                <w:rFonts w:ascii="Arial" w:hAnsi="Arial" w:cs="Arial"/>
                <w:b/>
              </w:rPr>
              <w:t>Triggering Event</w:t>
            </w:r>
          </w:p>
        </w:tc>
      </w:tr>
      <w:tr w:rsidR="008D7614" w:rsidRPr="009709CC" w:rsidTr="002E4586">
        <w:tc>
          <w:tcPr>
            <w:tcW w:w="4692" w:type="dxa"/>
            <w:shd w:val="clear" w:color="auto" w:fill="auto"/>
          </w:tcPr>
          <w:p w:rsidR="00A27E38" w:rsidRPr="008D7614" w:rsidRDefault="00A27E38" w:rsidP="003E2FB5">
            <w:pPr>
              <w:spacing w:after="0"/>
              <w:ind w:right="174"/>
              <w:rPr>
                <w:rFonts w:asciiTheme="minorHAnsi" w:hAnsiTheme="minorHAnsi"/>
              </w:rPr>
            </w:pPr>
            <w:r w:rsidRPr="008D7614">
              <w:rPr>
                <w:rFonts w:asciiTheme="minorHAnsi" w:hAnsiTheme="minorHAnsi"/>
              </w:rPr>
              <w:t>APERIO_IMAGE_DISTRO</w:t>
            </w:r>
          </w:p>
        </w:tc>
        <w:tc>
          <w:tcPr>
            <w:tcW w:w="4698" w:type="dxa"/>
            <w:shd w:val="clear" w:color="auto" w:fill="auto"/>
          </w:tcPr>
          <w:p w:rsidR="00A27E38" w:rsidRPr="008D7614" w:rsidRDefault="00A27E38" w:rsidP="003E2FB5">
            <w:pPr>
              <w:keepLines/>
              <w:spacing w:after="0"/>
              <w:ind w:left="158"/>
              <w:rPr>
                <w:rFonts w:asciiTheme="minorHAnsi" w:hAnsiTheme="minorHAnsi"/>
              </w:rPr>
            </w:pPr>
            <w:r w:rsidRPr="008D7614">
              <w:rPr>
                <w:rFonts w:asciiTheme="minorHAnsi" w:hAnsiTheme="minorHAnsi"/>
              </w:rPr>
              <w:t>Notification: Whole slide images are available at the CBR for a given study.</w:t>
            </w:r>
          </w:p>
        </w:tc>
      </w:tr>
      <w:tr w:rsidR="008D7614" w:rsidRPr="009709CC" w:rsidTr="002E4586">
        <w:tc>
          <w:tcPr>
            <w:tcW w:w="4692" w:type="dxa"/>
            <w:shd w:val="clear" w:color="auto" w:fill="auto"/>
          </w:tcPr>
          <w:p w:rsidR="00A27E38" w:rsidRPr="008D7614" w:rsidRDefault="00A27E38" w:rsidP="003E2FB5">
            <w:pPr>
              <w:spacing w:after="0"/>
              <w:ind w:right="174"/>
              <w:rPr>
                <w:rFonts w:asciiTheme="minorHAnsi" w:hAnsiTheme="minorHAnsi"/>
              </w:rPr>
            </w:pPr>
            <w:r w:rsidRPr="008D7614">
              <w:rPr>
                <w:rFonts w:asciiTheme="minorHAnsi" w:hAnsiTheme="minorHAnsi"/>
              </w:rPr>
              <w:t>NEW_QUERY_TRACKER_DISTRO</w:t>
            </w:r>
          </w:p>
        </w:tc>
        <w:tc>
          <w:tcPr>
            <w:tcW w:w="4698" w:type="dxa"/>
            <w:shd w:val="clear" w:color="auto" w:fill="auto"/>
          </w:tcPr>
          <w:p w:rsidR="00A27E38" w:rsidRPr="008D7614" w:rsidRDefault="00A27E38" w:rsidP="003E2FB5">
            <w:pPr>
              <w:keepLines/>
              <w:spacing w:after="0"/>
              <w:ind w:left="158"/>
              <w:rPr>
                <w:rFonts w:asciiTheme="minorHAnsi" w:hAnsiTheme="minorHAnsi"/>
              </w:rPr>
            </w:pPr>
            <w:r w:rsidRPr="008D7614">
              <w:rPr>
                <w:rFonts w:asciiTheme="minorHAnsi" w:hAnsiTheme="minorHAnsi"/>
              </w:rPr>
              <w:t>Notification: A new Query was created by Data Management.</w:t>
            </w:r>
          </w:p>
        </w:tc>
      </w:tr>
      <w:tr w:rsidR="008D7614" w:rsidRPr="009709CC" w:rsidTr="002E4586">
        <w:tc>
          <w:tcPr>
            <w:tcW w:w="4692" w:type="dxa"/>
            <w:shd w:val="clear" w:color="auto" w:fill="auto"/>
          </w:tcPr>
          <w:p w:rsidR="00A27E38" w:rsidRPr="008D7614" w:rsidRDefault="00EF773A" w:rsidP="003E2FB5">
            <w:pPr>
              <w:spacing w:after="0"/>
              <w:ind w:right="174"/>
              <w:rPr>
                <w:rFonts w:asciiTheme="minorHAnsi" w:hAnsiTheme="minorHAnsi"/>
              </w:rPr>
            </w:pPr>
            <w:r>
              <w:rPr>
                <w:rFonts w:asciiTheme="minorHAnsi" w:hAnsiTheme="minorHAnsi"/>
              </w:rPr>
              <w:t>CDRLITE_ADMIN_DISTRO</w:t>
            </w:r>
          </w:p>
        </w:tc>
        <w:tc>
          <w:tcPr>
            <w:tcW w:w="4698" w:type="dxa"/>
            <w:shd w:val="clear" w:color="auto" w:fill="auto"/>
          </w:tcPr>
          <w:p w:rsidR="00A27E38" w:rsidRPr="008D7614" w:rsidRDefault="00EF773A" w:rsidP="003E2FB5">
            <w:pPr>
              <w:keepLines/>
              <w:spacing w:after="0"/>
              <w:ind w:left="158"/>
              <w:rPr>
                <w:rFonts w:asciiTheme="minorHAnsi" w:hAnsiTheme="minorHAnsi"/>
              </w:rPr>
            </w:pPr>
            <w:r>
              <w:rPr>
                <w:rFonts w:asciiTheme="minorHAnsi" w:hAnsiTheme="minorHAnsi"/>
              </w:rPr>
              <w:t>Notification when a case is created or when case status changes</w:t>
            </w:r>
          </w:p>
        </w:tc>
      </w:tr>
    </w:tbl>
    <w:p w:rsidR="00D2386D" w:rsidRDefault="00F10EC7" w:rsidP="00A058FC">
      <w:pPr>
        <w:jc w:val="center"/>
      </w:pPr>
      <w:bookmarkStart w:id="206" w:name="_Ref445985034"/>
      <w:bookmarkStart w:id="207" w:name="_Ref395696666"/>
      <w:bookmarkStart w:id="208" w:name="_Ref395696525"/>
      <w:bookmarkStart w:id="209" w:name="_Toc445989342"/>
      <w:r>
        <w:t xml:space="preserve">Figure </w:t>
      </w:r>
      <w:r w:rsidR="00FE3A87">
        <w:fldChar w:fldCharType="begin"/>
      </w:r>
      <w:r w:rsidR="00FE3A87">
        <w:instrText xml:space="preserve"> SEQ Figure \* ARABIC </w:instrText>
      </w:r>
      <w:r w:rsidR="00FE3A87">
        <w:fldChar w:fldCharType="separate"/>
      </w:r>
      <w:r w:rsidR="001F2882">
        <w:rPr>
          <w:noProof/>
        </w:rPr>
        <w:t>18</w:t>
      </w:r>
      <w:r w:rsidR="00FE3A87">
        <w:rPr>
          <w:noProof/>
        </w:rPr>
        <w:fldChar w:fldCharType="end"/>
      </w:r>
      <w:bookmarkEnd w:id="206"/>
      <w:r>
        <w:t>- Mail Distribution List for Various Triggers</w:t>
      </w:r>
      <w:bookmarkEnd w:id="207"/>
      <w:bookmarkEnd w:id="208"/>
      <w:bookmarkEnd w:id="209"/>
    </w:p>
    <w:p w:rsidR="000E3306" w:rsidRPr="00992E0B" w:rsidRDefault="00786E9C" w:rsidP="00861261">
      <w:pPr>
        <w:pStyle w:val="Heading6"/>
      </w:pPr>
      <w:bookmarkStart w:id="210" w:name="_Toc395614756"/>
      <w:bookmarkStart w:id="211" w:name="_Toc395614836"/>
      <w:bookmarkStart w:id="212" w:name="_Toc395615012"/>
      <w:bookmarkStart w:id="213" w:name="_Toc395615466"/>
      <w:bookmarkStart w:id="214" w:name="_Toc445798282"/>
      <w:bookmarkStart w:id="215" w:name="_Toc445808212"/>
      <w:bookmarkStart w:id="216" w:name="_Toc445989315"/>
      <w:bookmarkStart w:id="217" w:name="_Toc445798283"/>
      <w:bookmarkStart w:id="218" w:name="_Toc445808213"/>
      <w:bookmarkStart w:id="219" w:name="_Toc445989316"/>
      <w:bookmarkStart w:id="220" w:name="_Toc445798284"/>
      <w:bookmarkStart w:id="221" w:name="_Toc445808214"/>
      <w:bookmarkStart w:id="222" w:name="_Toc445989317"/>
      <w:bookmarkStart w:id="223" w:name="_Toc445798285"/>
      <w:bookmarkStart w:id="224" w:name="_Toc445808215"/>
      <w:bookmarkStart w:id="225" w:name="_Toc445989318"/>
      <w:bookmarkStart w:id="226" w:name="_Toc445798286"/>
      <w:bookmarkStart w:id="227" w:name="_Toc445808216"/>
      <w:bookmarkStart w:id="228" w:name="_Toc445989319"/>
      <w:bookmarkStart w:id="229" w:name="_Toc445798287"/>
      <w:bookmarkStart w:id="230" w:name="_Toc445808217"/>
      <w:bookmarkStart w:id="231" w:name="_Toc445989320"/>
      <w:bookmarkStart w:id="232" w:name="_Toc445798288"/>
      <w:bookmarkStart w:id="233" w:name="_Toc445808218"/>
      <w:bookmarkStart w:id="234" w:name="_Toc445989321"/>
      <w:bookmarkStart w:id="235" w:name="_Toc445798289"/>
      <w:bookmarkStart w:id="236" w:name="_Toc445808219"/>
      <w:bookmarkStart w:id="237" w:name="_Toc44598932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D34EC0">
        <w:br w:type="page"/>
      </w:r>
      <w:bookmarkStart w:id="238" w:name="_Toc445989323"/>
      <w:bookmarkStart w:id="239" w:name="_Toc136837066"/>
      <w:bookmarkStart w:id="240" w:name="_Toc197060765"/>
      <w:bookmarkStart w:id="241" w:name="_Toc237402973"/>
      <w:bookmarkStart w:id="242" w:name="_Toc107027580"/>
      <w:bookmarkStart w:id="243" w:name="_Toc107027790"/>
      <w:r w:rsidR="00992E0B" w:rsidRPr="00992E0B">
        <w:lastRenderedPageBreak/>
        <w:t>Key Terms</w:t>
      </w:r>
      <w:bookmarkEnd w:id="238"/>
    </w:p>
    <w:p w:rsidR="006841D4" w:rsidRPr="00D34EC0" w:rsidRDefault="006841D4" w:rsidP="006841D4">
      <w:pPr>
        <w:pStyle w:val="BodyText"/>
        <w:rPr>
          <w:rFonts w:ascii="Arial" w:hAnsi="Arial" w:cs="Arial"/>
        </w:rPr>
      </w:pPr>
      <w:r w:rsidRPr="00D34EC0">
        <w:rPr>
          <w:rFonts w:ascii="Arial" w:hAnsi="Arial" w:cs="Arial"/>
        </w:rPr>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6841D4" w:rsidRPr="00D34EC0" w:rsidTr="00394584">
        <w:trPr>
          <w:tblHeader/>
        </w:trPr>
        <w:tc>
          <w:tcPr>
            <w:tcW w:w="1350" w:type="pct"/>
            <w:shd w:val="clear" w:color="auto" w:fill="F3F3F3"/>
          </w:tcPr>
          <w:p w:rsidR="006841D4" w:rsidRPr="00D34EC0" w:rsidRDefault="006841D4" w:rsidP="00394584">
            <w:pPr>
              <w:pStyle w:val="BodyText"/>
              <w:spacing w:after="0"/>
              <w:rPr>
                <w:rFonts w:ascii="Arial" w:hAnsi="Arial" w:cs="Arial"/>
                <w:b/>
              </w:rPr>
            </w:pPr>
            <w:r w:rsidRPr="00D34EC0">
              <w:rPr>
                <w:rFonts w:ascii="Arial" w:hAnsi="Arial" w:cs="Arial"/>
                <w:b/>
              </w:rPr>
              <w:t>Term</w:t>
            </w:r>
          </w:p>
        </w:tc>
        <w:tc>
          <w:tcPr>
            <w:tcW w:w="3650" w:type="pct"/>
            <w:shd w:val="clear" w:color="auto" w:fill="F3F3F3"/>
          </w:tcPr>
          <w:p w:rsidR="006841D4" w:rsidRPr="00D34EC0" w:rsidRDefault="006841D4" w:rsidP="00394584">
            <w:pPr>
              <w:pStyle w:val="BodyText"/>
              <w:spacing w:after="0"/>
              <w:rPr>
                <w:rFonts w:ascii="Arial" w:hAnsi="Arial" w:cs="Arial"/>
                <w:b/>
              </w:rPr>
            </w:pPr>
            <w:r w:rsidRPr="00D34EC0">
              <w:rPr>
                <w:rFonts w:ascii="Arial" w:hAnsi="Arial" w:cs="Arial"/>
                <w:b/>
              </w:rPr>
              <w:t>Definition</w:t>
            </w:r>
          </w:p>
        </w:tc>
      </w:tr>
      <w:tr w:rsidR="006841D4" w:rsidRPr="00D34EC0" w:rsidTr="00394584">
        <w:trPr>
          <w:trHeight w:val="70"/>
        </w:trPr>
        <w:tc>
          <w:tcPr>
            <w:tcW w:w="1350" w:type="pct"/>
          </w:tcPr>
          <w:p w:rsidR="006841D4" w:rsidRDefault="006841D4" w:rsidP="00394584">
            <w:r>
              <w:t>A</w:t>
            </w:r>
            <w:r w:rsidR="00A320E8">
              <w:t>B</w:t>
            </w:r>
            <w:r>
              <w:t>CC</w:t>
            </w:r>
          </w:p>
        </w:tc>
        <w:tc>
          <w:tcPr>
            <w:tcW w:w="3650" w:type="pct"/>
          </w:tcPr>
          <w:p w:rsidR="006841D4" w:rsidRDefault="006841D4" w:rsidP="00394584">
            <w:pPr>
              <w:spacing w:after="0" w:line="264" w:lineRule="auto"/>
              <w:ind w:left="72"/>
            </w:pPr>
            <w:r>
              <w:t xml:space="preserve">Advanced </w:t>
            </w:r>
            <w:r w:rsidR="00A320E8">
              <w:t xml:space="preserve">Biomedical </w:t>
            </w:r>
            <w:r>
              <w:t>Computer Center</w:t>
            </w:r>
          </w:p>
        </w:tc>
      </w:tr>
      <w:tr w:rsidR="006841D4" w:rsidRPr="00D34EC0" w:rsidTr="00394584">
        <w:trPr>
          <w:trHeight w:val="70"/>
        </w:trPr>
        <w:tc>
          <w:tcPr>
            <w:tcW w:w="1350" w:type="pct"/>
          </w:tcPr>
          <w:p w:rsidR="006841D4" w:rsidRPr="0032400C" w:rsidRDefault="006841D4" w:rsidP="00394584">
            <w:r>
              <w:t>AOP</w:t>
            </w:r>
          </w:p>
        </w:tc>
        <w:tc>
          <w:tcPr>
            <w:tcW w:w="3650" w:type="pct"/>
          </w:tcPr>
          <w:p w:rsidR="006841D4" w:rsidRDefault="006841D4" w:rsidP="00394584">
            <w:pPr>
              <w:spacing w:after="0" w:line="264" w:lineRule="auto"/>
              <w:ind w:left="72"/>
            </w:pPr>
            <w:r>
              <w:t xml:space="preserve">Aspect oriented programming </w:t>
            </w:r>
            <w:r w:rsidRPr="00FB7278">
              <w:t>is a programming paradigm that aims to increase modularity by allowing the separation of cross-cutting concerns.</w:t>
            </w:r>
          </w:p>
        </w:tc>
      </w:tr>
      <w:tr w:rsidR="00D32A4F" w:rsidRPr="00D34EC0" w:rsidTr="00394584">
        <w:trPr>
          <w:trHeight w:val="70"/>
        </w:trPr>
        <w:tc>
          <w:tcPr>
            <w:tcW w:w="1350" w:type="pct"/>
          </w:tcPr>
          <w:p w:rsidR="00D32A4F" w:rsidRPr="0032400C" w:rsidRDefault="00D32A4F" w:rsidP="00394584">
            <w:r>
              <w:t>BPV</w:t>
            </w:r>
          </w:p>
        </w:tc>
        <w:tc>
          <w:tcPr>
            <w:tcW w:w="3650" w:type="pct"/>
          </w:tcPr>
          <w:p w:rsidR="00D32A4F" w:rsidRDefault="00D32A4F" w:rsidP="00394584">
            <w:pPr>
              <w:spacing w:after="0" w:line="264" w:lineRule="auto"/>
              <w:ind w:left="72"/>
            </w:pPr>
            <w:r>
              <w:t xml:space="preserve">Biospecimen Preanalytic Variables – a study sponsored by BBRB, </w:t>
            </w:r>
            <w:r w:rsidR="002A6FD7">
              <w:t xml:space="preserve">which used CDR for managing </w:t>
            </w:r>
            <w:r w:rsidR="005F3C89">
              <w:t>study specific data.</w:t>
            </w:r>
          </w:p>
        </w:tc>
      </w:tr>
      <w:tr w:rsidR="006841D4" w:rsidRPr="00D34EC0" w:rsidTr="00394584">
        <w:trPr>
          <w:trHeight w:val="70"/>
        </w:trPr>
        <w:tc>
          <w:tcPr>
            <w:tcW w:w="1350" w:type="pct"/>
          </w:tcPr>
          <w:p w:rsidR="006841D4" w:rsidRPr="00FD02FA" w:rsidRDefault="006841D4" w:rsidP="00394584">
            <w:r>
              <w:t>BSS</w:t>
            </w:r>
          </w:p>
        </w:tc>
        <w:tc>
          <w:tcPr>
            <w:tcW w:w="3650" w:type="pct"/>
          </w:tcPr>
          <w:p w:rsidR="006841D4" w:rsidRPr="00FD02FA" w:rsidRDefault="006841D4" w:rsidP="00394584">
            <w:pPr>
              <w:spacing w:after="0" w:line="264" w:lineRule="auto"/>
              <w:ind w:left="72"/>
            </w:pPr>
            <w:r>
              <w:t>Biospecimen Source Site – Institute from which human tissue is initially collected.</w:t>
            </w:r>
          </w:p>
        </w:tc>
      </w:tr>
      <w:tr w:rsidR="006841D4" w:rsidRPr="00D34EC0" w:rsidTr="00394584">
        <w:trPr>
          <w:trHeight w:val="70"/>
        </w:trPr>
        <w:tc>
          <w:tcPr>
            <w:tcW w:w="1350" w:type="pct"/>
          </w:tcPr>
          <w:p w:rsidR="006841D4" w:rsidRPr="00D34EC0" w:rsidDel="00014D36" w:rsidRDefault="006841D4" w:rsidP="00394584">
            <w:r w:rsidRPr="00FD02FA">
              <w:t>CDR</w:t>
            </w:r>
          </w:p>
        </w:tc>
        <w:tc>
          <w:tcPr>
            <w:tcW w:w="3650" w:type="pct"/>
          </w:tcPr>
          <w:p w:rsidR="006841D4" w:rsidRPr="00FD02FA" w:rsidRDefault="006841D4" w:rsidP="00394584">
            <w:pPr>
              <w:spacing w:after="0" w:line="264" w:lineRule="auto"/>
              <w:ind w:left="72"/>
            </w:pPr>
            <w:r w:rsidRPr="00FD02FA">
              <w:t>Comprehensive Data Resource</w:t>
            </w:r>
          </w:p>
        </w:tc>
      </w:tr>
      <w:tr w:rsidR="006841D4" w:rsidRPr="00D34EC0" w:rsidTr="00394584">
        <w:trPr>
          <w:trHeight w:val="70"/>
        </w:trPr>
        <w:tc>
          <w:tcPr>
            <w:tcW w:w="1350" w:type="pct"/>
          </w:tcPr>
          <w:p w:rsidR="006841D4" w:rsidRDefault="006841D4" w:rsidP="00394584">
            <w:r>
              <w:t>DM</w:t>
            </w:r>
          </w:p>
        </w:tc>
        <w:tc>
          <w:tcPr>
            <w:tcW w:w="3650" w:type="pct"/>
          </w:tcPr>
          <w:p w:rsidR="006841D4" w:rsidRDefault="006841D4" w:rsidP="00394584">
            <w:pPr>
              <w:spacing w:after="0" w:line="264" w:lineRule="auto"/>
              <w:ind w:left="72"/>
            </w:pPr>
            <w:r>
              <w:t>Data Management – the people and activities intent on preserving data integrity.</w:t>
            </w:r>
          </w:p>
        </w:tc>
      </w:tr>
      <w:tr w:rsidR="006841D4" w:rsidRPr="00D34EC0" w:rsidTr="00394584">
        <w:trPr>
          <w:trHeight w:val="70"/>
        </w:trPr>
        <w:tc>
          <w:tcPr>
            <w:tcW w:w="1350" w:type="pct"/>
          </w:tcPr>
          <w:p w:rsidR="006841D4" w:rsidRDefault="001E4A32" w:rsidP="00394584">
            <w:r>
              <w:t>FNLCR</w:t>
            </w:r>
          </w:p>
        </w:tc>
        <w:tc>
          <w:tcPr>
            <w:tcW w:w="3650" w:type="pct"/>
          </w:tcPr>
          <w:p w:rsidR="006841D4" w:rsidRDefault="006841D4" w:rsidP="00394584">
            <w:pPr>
              <w:spacing w:after="0" w:line="264" w:lineRule="auto"/>
              <w:ind w:left="72"/>
            </w:pPr>
            <w:r>
              <w:t>Frederick National Laboratory for Cancer Research</w:t>
            </w:r>
          </w:p>
        </w:tc>
      </w:tr>
      <w:tr w:rsidR="006841D4" w:rsidRPr="00D34EC0" w:rsidTr="00394584">
        <w:trPr>
          <w:trHeight w:val="70"/>
        </w:trPr>
        <w:tc>
          <w:tcPr>
            <w:tcW w:w="1350" w:type="pct"/>
          </w:tcPr>
          <w:p w:rsidR="006841D4" w:rsidRPr="00FD02FA" w:rsidRDefault="006841D4" w:rsidP="00394584">
            <w:r>
              <w:t>GORM</w:t>
            </w:r>
          </w:p>
        </w:tc>
        <w:tc>
          <w:tcPr>
            <w:tcW w:w="3650" w:type="pct"/>
          </w:tcPr>
          <w:p w:rsidR="006841D4" w:rsidRDefault="006841D4" w:rsidP="00394584">
            <w:pPr>
              <w:spacing w:after="0" w:line="264" w:lineRule="auto"/>
              <w:ind w:left="72"/>
            </w:pPr>
            <w:r>
              <w:t>Grails Object Relational Mapping</w:t>
            </w:r>
          </w:p>
        </w:tc>
      </w:tr>
      <w:tr w:rsidR="006841D4" w:rsidRPr="00D34EC0" w:rsidTr="00394584">
        <w:trPr>
          <w:trHeight w:val="70"/>
        </w:trPr>
        <w:tc>
          <w:tcPr>
            <w:tcW w:w="1350" w:type="pct"/>
          </w:tcPr>
          <w:p w:rsidR="006841D4" w:rsidRDefault="006841D4" w:rsidP="00394584">
            <w:r w:rsidRPr="00FD02FA">
              <w:t>Grails</w:t>
            </w:r>
          </w:p>
        </w:tc>
        <w:tc>
          <w:tcPr>
            <w:tcW w:w="3650" w:type="pct"/>
          </w:tcPr>
          <w:p w:rsidR="006841D4" w:rsidRDefault="006841D4" w:rsidP="00394584">
            <w:pPr>
              <w:spacing w:after="0" w:line="264" w:lineRule="auto"/>
              <w:ind w:left="72"/>
            </w:pPr>
            <w:r>
              <w:t>A</w:t>
            </w:r>
            <w:r w:rsidRPr="0062651B">
              <w:t xml:space="preserve"> powerful </w:t>
            </w:r>
            <w:r>
              <w:t xml:space="preserve">computer software </w:t>
            </w:r>
            <w:r w:rsidRPr="0062651B">
              <w:t>framework</w:t>
            </w:r>
            <w:r>
              <w:t>, based on the Groovy programming language, and emphasizing rapid software development of web based applications.</w:t>
            </w:r>
          </w:p>
        </w:tc>
      </w:tr>
      <w:tr w:rsidR="006841D4" w:rsidRPr="00D34EC0" w:rsidTr="00394584">
        <w:trPr>
          <w:trHeight w:val="70"/>
        </w:trPr>
        <w:tc>
          <w:tcPr>
            <w:tcW w:w="1350" w:type="pct"/>
          </w:tcPr>
          <w:p w:rsidR="006841D4" w:rsidRPr="00D34EC0" w:rsidDel="00014D36" w:rsidRDefault="006841D4" w:rsidP="00394584">
            <w:r>
              <w:t>GTEx</w:t>
            </w:r>
          </w:p>
        </w:tc>
        <w:tc>
          <w:tcPr>
            <w:tcW w:w="3650" w:type="pct"/>
          </w:tcPr>
          <w:p w:rsidR="006841D4" w:rsidRPr="00FD02FA" w:rsidRDefault="006841D4" w:rsidP="00394584">
            <w:pPr>
              <w:spacing w:after="0" w:line="264" w:lineRule="auto"/>
              <w:ind w:left="72"/>
            </w:pPr>
            <w:r>
              <w:t xml:space="preserve">NIH </w:t>
            </w:r>
            <w:r w:rsidRPr="00840BF0">
              <w:t>Common Fund's Genotype-Tissue Expression program</w:t>
            </w:r>
          </w:p>
        </w:tc>
      </w:tr>
      <w:tr w:rsidR="006841D4" w:rsidRPr="00D34EC0" w:rsidTr="00394584">
        <w:trPr>
          <w:trHeight w:val="70"/>
        </w:trPr>
        <w:tc>
          <w:tcPr>
            <w:tcW w:w="1350" w:type="pct"/>
          </w:tcPr>
          <w:p w:rsidR="006841D4" w:rsidRPr="00D34EC0" w:rsidDel="00014D36" w:rsidRDefault="006841D4" w:rsidP="00394584">
            <w:r>
              <w:t>HHS</w:t>
            </w:r>
          </w:p>
        </w:tc>
        <w:tc>
          <w:tcPr>
            <w:tcW w:w="3650" w:type="pct"/>
          </w:tcPr>
          <w:p w:rsidR="006841D4" w:rsidRPr="00FD02FA" w:rsidRDefault="006841D4" w:rsidP="00394584">
            <w:pPr>
              <w:spacing w:after="0" w:line="264" w:lineRule="auto"/>
              <w:ind w:left="72"/>
            </w:pPr>
            <w:r>
              <w:t>U.S. Department of Health and Human Services</w:t>
            </w:r>
          </w:p>
        </w:tc>
      </w:tr>
      <w:tr w:rsidR="006841D4" w:rsidRPr="00D34EC0" w:rsidTr="00394584">
        <w:trPr>
          <w:trHeight w:val="70"/>
        </w:trPr>
        <w:tc>
          <w:tcPr>
            <w:tcW w:w="1350" w:type="pct"/>
          </w:tcPr>
          <w:p w:rsidR="006841D4" w:rsidRDefault="006841D4" w:rsidP="00394584">
            <w:r>
              <w:t>LDS</w:t>
            </w:r>
          </w:p>
        </w:tc>
        <w:tc>
          <w:tcPr>
            <w:tcW w:w="3650" w:type="pct"/>
          </w:tcPr>
          <w:p w:rsidR="006841D4" w:rsidRDefault="006841D4" w:rsidP="004A600A">
            <w:pPr>
              <w:spacing w:after="0" w:line="264" w:lineRule="auto"/>
              <w:ind w:left="72"/>
            </w:pPr>
            <w:r>
              <w:t xml:space="preserve">Limited Data Set – a </w:t>
            </w:r>
            <w:r w:rsidR="004A600A">
              <w:t xml:space="preserve">reflection </w:t>
            </w:r>
            <w:r>
              <w:t>of the central data where PHI/PII data has been protected.</w:t>
            </w:r>
          </w:p>
        </w:tc>
      </w:tr>
      <w:tr w:rsidR="006841D4" w:rsidRPr="00D34EC0" w:rsidTr="00394584">
        <w:trPr>
          <w:trHeight w:val="70"/>
        </w:trPr>
        <w:tc>
          <w:tcPr>
            <w:tcW w:w="1350" w:type="pct"/>
          </w:tcPr>
          <w:p w:rsidR="006841D4" w:rsidRPr="00D34EC0" w:rsidDel="00014D36" w:rsidRDefault="006841D4" w:rsidP="00394584">
            <w:r>
              <w:t>LIMS</w:t>
            </w:r>
          </w:p>
        </w:tc>
        <w:tc>
          <w:tcPr>
            <w:tcW w:w="3650" w:type="pct"/>
          </w:tcPr>
          <w:p w:rsidR="006841D4" w:rsidRPr="00FD02FA" w:rsidRDefault="006841D4" w:rsidP="00394584">
            <w:pPr>
              <w:spacing w:after="0" w:line="264" w:lineRule="auto"/>
              <w:ind w:left="72"/>
            </w:pPr>
            <w:r>
              <w:t>Laboratory Information Management System</w:t>
            </w:r>
          </w:p>
        </w:tc>
      </w:tr>
      <w:tr w:rsidR="006841D4" w:rsidRPr="00D34EC0" w:rsidTr="00394584">
        <w:trPr>
          <w:trHeight w:val="70"/>
        </w:trPr>
        <w:tc>
          <w:tcPr>
            <w:tcW w:w="1350" w:type="pct"/>
          </w:tcPr>
          <w:p w:rsidR="006841D4" w:rsidRPr="00D34EC0" w:rsidRDefault="006841D4" w:rsidP="00394584">
            <w:r w:rsidRPr="00FD02FA">
              <w:t>PII</w:t>
            </w:r>
          </w:p>
        </w:tc>
        <w:tc>
          <w:tcPr>
            <w:tcW w:w="3650" w:type="pct"/>
          </w:tcPr>
          <w:p w:rsidR="006841D4" w:rsidRPr="00D34EC0" w:rsidRDefault="006841D4" w:rsidP="00394584">
            <w:pPr>
              <w:spacing w:after="0" w:line="264" w:lineRule="auto"/>
              <w:ind w:left="72"/>
              <w:rPr>
                <w:rFonts w:ascii="Arial" w:hAnsi="Arial" w:cs="Arial"/>
                <w:sz w:val="20"/>
                <w:szCs w:val="20"/>
              </w:rPr>
            </w:pPr>
            <w:r w:rsidRPr="00FD02FA">
              <w:t>Personally Identifiable Information</w:t>
            </w:r>
            <w:r>
              <w:t xml:space="preserve"> - </w:t>
            </w:r>
            <w:r w:rsidRPr="00840BF0">
              <w:t>Individually identifiable health information</w:t>
            </w:r>
            <w:r>
              <w:t xml:space="preserve"> </w:t>
            </w:r>
          </w:p>
        </w:tc>
      </w:tr>
      <w:tr w:rsidR="006841D4" w:rsidRPr="00D34EC0" w:rsidTr="00394584">
        <w:trPr>
          <w:trHeight w:val="70"/>
        </w:trPr>
        <w:tc>
          <w:tcPr>
            <w:tcW w:w="1350" w:type="pct"/>
          </w:tcPr>
          <w:p w:rsidR="006841D4" w:rsidRPr="00D34EC0" w:rsidRDefault="006841D4" w:rsidP="003E2FB5">
            <w:pPr>
              <w:jc w:val="both"/>
            </w:pPr>
            <w:r>
              <w:t>PHI</w:t>
            </w:r>
          </w:p>
        </w:tc>
        <w:tc>
          <w:tcPr>
            <w:tcW w:w="3650" w:type="pct"/>
          </w:tcPr>
          <w:p w:rsidR="006841D4" w:rsidRPr="00EB5A22" w:rsidRDefault="006841D4" w:rsidP="00394584">
            <w:pPr>
              <w:spacing w:after="0" w:line="264" w:lineRule="auto"/>
              <w:ind w:left="72"/>
            </w:pPr>
            <w:r w:rsidRPr="00FD02FA">
              <w:t>Protected Health Information</w:t>
            </w:r>
            <w:r>
              <w:t xml:space="preserve"> - Health information, including demographic information; Relates to an individual’s physical or mental health or the provision of or payment for health care</w:t>
            </w:r>
          </w:p>
        </w:tc>
      </w:tr>
      <w:tr w:rsidR="006841D4" w:rsidRPr="00D34EC0" w:rsidTr="00394584">
        <w:trPr>
          <w:trHeight w:val="70"/>
        </w:trPr>
        <w:tc>
          <w:tcPr>
            <w:tcW w:w="1350" w:type="pct"/>
          </w:tcPr>
          <w:p w:rsidR="006841D4" w:rsidRPr="00D34EC0" w:rsidRDefault="006841D4" w:rsidP="003E2FB5">
            <w:pPr>
              <w:spacing w:after="0" w:line="264" w:lineRule="auto"/>
              <w:rPr>
                <w:rFonts w:ascii="Arial" w:hAnsi="Arial" w:cs="Arial"/>
                <w:sz w:val="20"/>
                <w:szCs w:val="20"/>
              </w:rPr>
            </w:pPr>
            <w:r w:rsidRPr="00FD02FA">
              <w:t>RESTful</w:t>
            </w:r>
          </w:p>
        </w:tc>
        <w:tc>
          <w:tcPr>
            <w:tcW w:w="3650" w:type="pct"/>
          </w:tcPr>
          <w:p w:rsidR="006841D4" w:rsidRPr="00D34EC0" w:rsidRDefault="006841D4" w:rsidP="00394584">
            <w:pPr>
              <w:ind w:left="75"/>
            </w:pPr>
            <w:r>
              <w:t xml:space="preserve">A type of </w:t>
            </w:r>
            <w:r w:rsidR="00DE097D">
              <w:t>I</w:t>
            </w:r>
            <w:r>
              <w:t>nternet service interface typically between programs, which exchanges information.</w:t>
            </w:r>
          </w:p>
        </w:tc>
      </w:tr>
      <w:tr w:rsidR="006841D4" w:rsidRPr="00D34EC0" w:rsidTr="00992E0B">
        <w:trPr>
          <w:trHeight w:val="611"/>
        </w:trPr>
        <w:tc>
          <w:tcPr>
            <w:tcW w:w="1350" w:type="pct"/>
          </w:tcPr>
          <w:p w:rsidR="00EF6613" w:rsidRDefault="006841D4" w:rsidP="00992E0B">
            <w:pPr>
              <w:spacing w:after="0" w:line="264" w:lineRule="auto"/>
              <w:ind w:left="90"/>
            </w:pPr>
            <w:r>
              <w:t>SOP</w:t>
            </w:r>
          </w:p>
        </w:tc>
        <w:tc>
          <w:tcPr>
            <w:tcW w:w="3650" w:type="pct"/>
          </w:tcPr>
          <w:p w:rsidR="006841D4" w:rsidRDefault="006841D4" w:rsidP="00394584">
            <w:pPr>
              <w:ind w:left="75"/>
            </w:pPr>
            <w:r>
              <w:t>Standard Operating Procedure – a detailed document describing precisely</w:t>
            </w:r>
            <w:r w:rsidR="00DE097D">
              <w:t xml:space="preserve"> the </w:t>
            </w:r>
            <w:r w:rsidR="003B4E69">
              <w:t>performance</w:t>
            </w:r>
            <w:r w:rsidR="00DE097D">
              <w:t xml:space="preserve"> of a protocol.</w:t>
            </w:r>
            <w:r>
              <w:t xml:space="preserve"> </w:t>
            </w:r>
          </w:p>
        </w:tc>
      </w:tr>
      <w:tr w:rsidR="006841D4" w:rsidRPr="00D34EC0" w:rsidTr="00394584">
        <w:trPr>
          <w:trHeight w:val="70"/>
        </w:trPr>
        <w:tc>
          <w:tcPr>
            <w:tcW w:w="1350" w:type="pct"/>
          </w:tcPr>
          <w:p w:rsidR="006841D4" w:rsidRDefault="006841D4" w:rsidP="003E2FB5">
            <w:pPr>
              <w:spacing w:after="0" w:line="264" w:lineRule="auto"/>
              <w:ind w:left="90"/>
            </w:pPr>
            <w:r>
              <w:t>UI</w:t>
            </w:r>
          </w:p>
        </w:tc>
        <w:tc>
          <w:tcPr>
            <w:tcW w:w="3650" w:type="pct"/>
          </w:tcPr>
          <w:p w:rsidR="006841D4" w:rsidRDefault="006841D4" w:rsidP="00394584">
            <w:pPr>
              <w:ind w:left="75"/>
            </w:pPr>
            <w:r>
              <w:t>User Interface – typically refers to the web-based graphical user interface which enables the various groups to enter/retrieve data from the CDR</w:t>
            </w:r>
            <w:r w:rsidR="00A320E8">
              <w:t>-DS</w:t>
            </w:r>
            <w:r>
              <w:t xml:space="preserve"> </w:t>
            </w:r>
            <w:r>
              <w:lastRenderedPageBreak/>
              <w:t>or CDR-AR.</w:t>
            </w:r>
          </w:p>
        </w:tc>
      </w:tr>
      <w:tr w:rsidR="006841D4" w:rsidRPr="00D34EC0" w:rsidTr="00394584">
        <w:trPr>
          <w:trHeight w:val="70"/>
        </w:trPr>
        <w:tc>
          <w:tcPr>
            <w:tcW w:w="1350" w:type="pct"/>
          </w:tcPr>
          <w:p w:rsidR="006841D4" w:rsidRPr="00FD02FA" w:rsidRDefault="006841D4" w:rsidP="003E2FB5">
            <w:pPr>
              <w:spacing w:after="0" w:line="264" w:lineRule="auto"/>
              <w:ind w:left="90"/>
            </w:pPr>
            <w:r>
              <w:lastRenderedPageBreak/>
              <w:t>XML</w:t>
            </w:r>
          </w:p>
        </w:tc>
        <w:tc>
          <w:tcPr>
            <w:tcW w:w="3650" w:type="pct"/>
          </w:tcPr>
          <w:p w:rsidR="006841D4" w:rsidRDefault="006841D4" w:rsidP="00394584">
            <w:pPr>
              <w:ind w:left="75"/>
            </w:pPr>
            <w:r>
              <w:t xml:space="preserve">Extensible Markup Language.  A </w:t>
            </w:r>
            <w:r w:rsidRPr="00840BF0">
              <w:t>markup language that defines a set of rules for encoding documents in a format that is both human-readable and machine-readable. It is defined</w:t>
            </w:r>
            <w:r>
              <w:t xml:space="preserve"> in the XML 1.0 Specification</w:t>
            </w:r>
            <w:r w:rsidRPr="00840BF0">
              <w:t xml:space="preserve"> produced by the W3C, and several other relate</w:t>
            </w:r>
            <w:r>
              <w:t>d specifications,</w:t>
            </w:r>
            <w:r w:rsidRPr="00840BF0">
              <w:t xml:space="preserve"> all free open standards.</w:t>
            </w:r>
          </w:p>
        </w:tc>
      </w:tr>
    </w:tbl>
    <w:p w:rsidR="006841D4" w:rsidRPr="00B26A9E" w:rsidRDefault="006841D4" w:rsidP="006841D4"/>
    <w:bookmarkEnd w:id="239"/>
    <w:bookmarkEnd w:id="240"/>
    <w:bookmarkEnd w:id="241"/>
    <w:p w:rsidR="00786E9C" w:rsidRPr="00D34EC0" w:rsidRDefault="00786E9C" w:rsidP="00340E95">
      <w:r w:rsidRPr="00D34EC0">
        <w:br w:type="page"/>
      </w:r>
      <w:bookmarkEnd w:id="5"/>
      <w:bookmarkEnd w:id="242"/>
      <w:bookmarkEnd w:id="243"/>
    </w:p>
    <w:p w:rsidR="006841D4" w:rsidRPr="00D34EC0" w:rsidRDefault="007A5770" w:rsidP="00992E0B">
      <w:pPr>
        <w:pStyle w:val="Heading6"/>
      </w:pPr>
      <w:bookmarkStart w:id="244" w:name="_Toc445989324"/>
      <w:r>
        <w:t xml:space="preserve"> </w:t>
      </w:r>
      <w:bookmarkStart w:id="245" w:name="_GoBack"/>
      <w:bookmarkEnd w:id="245"/>
      <w:r w:rsidR="005A6AC2">
        <w:t>CDR-Lite</w:t>
      </w:r>
      <w:r w:rsidR="009817B4">
        <w:t xml:space="preserve"> Design </w:t>
      </w:r>
      <w:r w:rsidR="006841D4" w:rsidRPr="00D34EC0">
        <w:t>Approval</w:t>
      </w:r>
      <w:bookmarkEnd w:id="244"/>
    </w:p>
    <w:p w:rsidR="006841D4" w:rsidRPr="00D34EC0" w:rsidRDefault="006841D4" w:rsidP="009817B4">
      <w:r w:rsidRPr="00D34EC0">
        <w:t xml:space="preserve">The undersigned acknowledge that they have reviewed the </w:t>
      </w:r>
      <w:r w:rsidRPr="00D34EC0">
        <w:rPr>
          <w:b/>
        </w:rPr>
        <w:fldChar w:fldCharType="begin"/>
      </w:r>
      <w:r w:rsidRPr="00D34EC0">
        <w:rPr>
          <w:b/>
        </w:rPr>
        <w:instrText xml:space="preserve"> DOCPROPERTY  Title  \* MERGEFORMAT </w:instrText>
      </w:r>
      <w:r w:rsidRPr="00D34EC0">
        <w:rPr>
          <w:b/>
        </w:rPr>
        <w:fldChar w:fldCharType="separate"/>
      </w:r>
      <w:r w:rsidR="009641DF" w:rsidRPr="002E4586">
        <w:rPr>
          <w:bCs/>
        </w:rPr>
        <w:t>CDR-Lite Design Document</w:t>
      </w:r>
      <w:r w:rsidRPr="00D34EC0">
        <w:rPr>
          <w:b/>
        </w:rPr>
        <w:fldChar w:fldCharType="end"/>
      </w:r>
      <w:r w:rsidR="007F5F21">
        <w:t xml:space="preserve">, </w:t>
      </w:r>
      <w:r w:rsidRPr="00D34EC0">
        <w:t xml:space="preserve">and agree with the information presented within this document. Changes to this </w:t>
      </w:r>
      <w:r w:rsidR="007F5F21">
        <w:t>CDR</w:t>
      </w:r>
      <w:r w:rsidR="00B064EB">
        <w:t>-Lite</w:t>
      </w:r>
      <w:r w:rsidR="007F5F21">
        <w:t xml:space="preserve"> Architecture and Design document </w:t>
      </w:r>
      <w:r w:rsidRPr="00D34EC0">
        <w:t>will be coordinated with, and approved by, the undersigned, or their designated representatives.</w:t>
      </w:r>
    </w:p>
    <w:p w:rsidR="006841D4" w:rsidRPr="00D34EC0" w:rsidRDefault="006841D4" w:rsidP="006841D4">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Signature:</w:t>
            </w:r>
          </w:p>
        </w:tc>
        <w:tc>
          <w:tcPr>
            <w:tcW w:w="4505" w:type="dxa"/>
            <w:tcBorders>
              <w:top w:val="nil"/>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Print Name: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single" w:sz="4" w:space="0" w:color="auto"/>
              <w:left w:val="nil"/>
              <w:bottom w:val="nil"/>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Title: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nil"/>
              <w:left w:val="nil"/>
              <w:bottom w:val="nil"/>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Role: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nil"/>
              <w:left w:val="nil"/>
              <w:bottom w:val="nil"/>
              <w:right w:val="nil"/>
            </w:tcBorders>
          </w:tcPr>
          <w:p w:rsidR="006841D4" w:rsidRPr="00D34EC0" w:rsidRDefault="006841D4" w:rsidP="00394584">
            <w:pPr>
              <w:rPr>
                <w:rFonts w:ascii="Arial" w:hAnsi="Arial" w:cs="Arial"/>
              </w:rPr>
            </w:pPr>
          </w:p>
        </w:tc>
      </w:tr>
    </w:tbl>
    <w:p w:rsidR="006841D4" w:rsidRPr="00D34EC0" w:rsidRDefault="006841D4" w:rsidP="006841D4">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Signature:</w:t>
            </w:r>
          </w:p>
        </w:tc>
        <w:tc>
          <w:tcPr>
            <w:tcW w:w="4505" w:type="dxa"/>
            <w:tcBorders>
              <w:top w:val="nil"/>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Print Name: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single" w:sz="4" w:space="0" w:color="auto"/>
              <w:left w:val="nil"/>
              <w:bottom w:val="nil"/>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Title: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nil"/>
              <w:left w:val="nil"/>
              <w:bottom w:val="nil"/>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Role: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nil"/>
              <w:left w:val="nil"/>
              <w:bottom w:val="nil"/>
              <w:right w:val="nil"/>
            </w:tcBorders>
          </w:tcPr>
          <w:p w:rsidR="006841D4" w:rsidRPr="00D34EC0" w:rsidRDefault="006841D4" w:rsidP="00394584">
            <w:pPr>
              <w:rPr>
                <w:rFonts w:ascii="Arial" w:hAnsi="Arial" w:cs="Arial"/>
              </w:rPr>
            </w:pPr>
          </w:p>
        </w:tc>
      </w:tr>
    </w:tbl>
    <w:p w:rsidR="006841D4" w:rsidRPr="00D34EC0" w:rsidRDefault="006841D4" w:rsidP="006841D4">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Signature:</w:t>
            </w:r>
          </w:p>
        </w:tc>
        <w:tc>
          <w:tcPr>
            <w:tcW w:w="4505" w:type="dxa"/>
            <w:tcBorders>
              <w:top w:val="nil"/>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Print Name: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single" w:sz="4" w:space="0" w:color="auto"/>
              <w:left w:val="nil"/>
              <w:bottom w:val="nil"/>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Title: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nil"/>
              <w:left w:val="nil"/>
              <w:bottom w:val="nil"/>
              <w:right w:val="nil"/>
            </w:tcBorders>
          </w:tcPr>
          <w:p w:rsidR="006841D4" w:rsidRPr="00D34EC0" w:rsidRDefault="006841D4" w:rsidP="00394584">
            <w:pPr>
              <w:rPr>
                <w:rFonts w:ascii="Arial" w:hAnsi="Arial" w:cs="Arial"/>
              </w:rPr>
            </w:pPr>
          </w:p>
        </w:tc>
      </w:tr>
      <w:tr w:rsidR="006841D4" w:rsidRPr="00D34EC0" w:rsidTr="00394584">
        <w:tc>
          <w:tcPr>
            <w:tcW w:w="1615" w:type="dxa"/>
            <w:tcBorders>
              <w:top w:val="nil"/>
              <w:left w:val="nil"/>
              <w:bottom w:val="nil"/>
              <w:right w:val="nil"/>
            </w:tcBorders>
          </w:tcPr>
          <w:p w:rsidR="006841D4" w:rsidRPr="00D34EC0" w:rsidRDefault="006841D4" w:rsidP="00394584">
            <w:pPr>
              <w:spacing w:before="20" w:after="20"/>
              <w:rPr>
                <w:rFonts w:ascii="Arial" w:hAnsi="Arial" w:cs="Arial"/>
              </w:rPr>
            </w:pPr>
            <w:r w:rsidRPr="00D34EC0">
              <w:rPr>
                <w:rFonts w:ascii="Arial" w:hAnsi="Arial" w:cs="Arial"/>
              </w:rPr>
              <w:t>Role:</w:t>
            </w:r>
          </w:p>
        </w:tc>
        <w:tc>
          <w:tcPr>
            <w:tcW w:w="4505" w:type="dxa"/>
            <w:tcBorders>
              <w:left w:val="nil"/>
              <w:right w:val="nil"/>
            </w:tcBorders>
          </w:tcPr>
          <w:p w:rsidR="006841D4" w:rsidRPr="00D34EC0" w:rsidRDefault="006841D4" w:rsidP="00394584">
            <w:pPr>
              <w:rPr>
                <w:rFonts w:ascii="Arial" w:hAnsi="Arial" w:cs="Arial"/>
              </w:rPr>
            </w:pPr>
          </w:p>
        </w:tc>
        <w:tc>
          <w:tcPr>
            <w:tcW w:w="900" w:type="dxa"/>
            <w:tcBorders>
              <w:top w:val="nil"/>
              <w:left w:val="nil"/>
              <w:bottom w:val="nil"/>
              <w:right w:val="nil"/>
            </w:tcBorders>
          </w:tcPr>
          <w:p w:rsidR="006841D4" w:rsidRPr="00D34EC0" w:rsidRDefault="006841D4" w:rsidP="00394584">
            <w:pPr>
              <w:rPr>
                <w:rFonts w:ascii="Arial" w:hAnsi="Arial" w:cs="Arial"/>
              </w:rPr>
            </w:pPr>
          </w:p>
        </w:tc>
        <w:tc>
          <w:tcPr>
            <w:tcW w:w="1800" w:type="dxa"/>
            <w:tcBorders>
              <w:top w:val="nil"/>
              <w:left w:val="nil"/>
              <w:bottom w:val="nil"/>
              <w:right w:val="nil"/>
            </w:tcBorders>
          </w:tcPr>
          <w:p w:rsidR="006841D4" w:rsidRPr="00D34EC0" w:rsidRDefault="006841D4" w:rsidP="00394584">
            <w:pPr>
              <w:rPr>
                <w:rFonts w:ascii="Arial" w:hAnsi="Arial" w:cs="Arial"/>
              </w:rPr>
            </w:pPr>
          </w:p>
        </w:tc>
      </w:tr>
    </w:tbl>
    <w:p w:rsidR="006841D4" w:rsidRPr="00D34EC0" w:rsidRDefault="006841D4" w:rsidP="006841D4">
      <w:pPr>
        <w:pStyle w:val="BodyText"/>
        <w:rPr>
          <w:rFonts w:ascii="Arial" w:hAnsi="Arial" w:cs="Arial"/>
        </w:rPr>
      </w:pPr>
    </w:p>
    <w:p w:rsidR="005159FA" w:rsidRPr="00B26A9E" w:rsidRDefault="005159FA" w:rsidP="00080DD8"/>
    <w:sectPr w:rsidR="005159FA" w:rsidRPr="00B26A9E" w:rsidSect="00E13E10">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A87" w:rsidRDefault="00FE3A87">
      <w:r>
        <w:separator/>
      </w:r>
    </w:p>
  </w:endnote>
  <w:endnote w:type="continuationSeparator" w:id="0">
    <w:p w:rsidR="00FE3A87" w:rsidRDefault="00FE3A87">
      <w:r>
        <w:continuationSeparator/>
      </w:r>
    </w:p>
  </w:endnote>
  <w:endnote w:type="continuationNotice" w:id="1">
    <w:p w:rsidR="00FE3A87" w:rsidRDefault="00FE3A87">
      <w:pPr>
        <w:spacing w:after="0"/>
      </w:pPr>
    </w:p>
  </w:endnote>
  <w:endnote w:id="2">
    <w:p w:rsidR="002E4586" w:rsidRDefault="002E4586" w:rsidP="00E8761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86" w:rsidRDefault="002E45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4586" w:rsidRDefault="002E45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86" w:rsidRPr="00353AD7" w:rsidRDefault="002E4586">
    <w:pPr>
      <w:pStyle w:val="Footer"/>
      <w:pBdr>
        <w:top w:val="single" w:sz="18" w:space="2" w:color="auto"/>
      </w:pBdr>
      <w:tabs>
        <w:tab w:val="clear" w:pos="4320"/>
        <w:tab w:val="clear" w:pos="8640"/>
        <w:tab w:val="center" w:pos="4680"/>
        <w:tab w:val="right" w:pos="9360"/>
      </w:tabs>
      <w:spacing w:after="0"/>
      <w:rPr>
        <w:b/>
        <w:bCs/>
        <w:i/>
        <w:sz w:val="20"/>
      </w:rPr>
    </w:pPr>
    <w:r>
      <w:rPr>
        <w:sz w:val="20"/>
      </w:rPr>
      <w:tab/>
    </w:r>
    <w:r>
      <w:rPr>
        <w:b/>
        <w:bCs/>
        <w:i/>
        <w:sz w:val="20"/>
      </w:rPr>
      <w:t>CDR-Lite Design Document</w:t>
    </w:r>
    <w:r>
      <w:rPr>
        <w:b/>
        <w:bCs/>
        <w:i/>
        <w:sz w:val="20"/>
      </w:rPr>
      <w:tab/>
    </w:r>
    <w:r w:rsidRPr="00353AD7">
      <w:rPr>
        <w:b/>
        <w:bCs/>
        <w:i/>
        <w:sz w:val="20"/>
      </w:rPr>
      <w:fldChar w:fldCharType="begin"/>
    </w:r>
    <w:r w:rsidRPr="00353AD7">
      <w:rPr>
        <w:b/>
        <w:bCs/>
        <w:i/>
        <w:sz w:val="20"/>
      </w:rPr>
      <w:instrText xml:space="preserve"> PAGE   \* MERGEFORMAT </w:instrText>
    </w:r>
    <w:r w:rsidRPr="00353AD7">
      <w:rPr>
        <w:b/>
        <w:bCs/>
        <w:i/>
        <w:sz w:val="20"/>
      </w:rPr>
      <w:fldChar w:fldCharType="separate"/>
    </w:r>
    <w:r w:rsidR="007A5770">
      <w:rPr>
        <w:b/>
        <w:bCs/>
        <w:i/>
        <w:noProof/>
        <w:sz w:val="20"/>
      </w:rPr>
      <w:t>ii</w:t>
    </w:r>
    <w:r w:rsidRPr="00353AD7">
      <w:rPr>
        <w:b/>
        <w:bCs/>
        <w:i/>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86" w:rsidRPr="0092790E" w:rsidRDefault="002E4586" w:rsidP="003E2FB5">
    <w:pPr>
      <w:pStyle w:val="Footer"/>
      <w:pBdr>
        <w:top w:val="single" w:sz="12" w:space="2" w:color="5F497A" w:themeColor="accent4" w:themeShade="BF"/>
      </w:pBdr>
      <w:tabs>
        <w:tab w:val="clear" w:pos="4320"/>
        <w:tab w:val="clear" w:pos="8640"/>
        <w:tab w:val="center" w:pos="4680"/>
        <w:tab w:val="right" w:pos="9360"/>
      </w:tabs>
      <w:spacing w:after="0"/>
      <w:jc w:val="center"/>
      <w:rPr>
        <w:rFonts w:ascii="Arial" w:hAnsi="Arial" w:cs="Arial"/>
        <w:sz w:val="18"/>
        <w:szCs w:val="18"/>
      </w:rPr>
    </w:pPr>
    <w:r>
      <w:rPr>
        <w:rFonts w:ascii="Arial" w:hAnsi="Arial" w:cs="Arial"/>
        <w:i/>
        <w:color w:val="0000FF"/>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86" w:rsidRPr="007D72F1" w:rsidRDefault="002E4586" w:rsidP="002E4586">
    <w:pPr>
      <w:pStyle w:val="Footer"/>
      <w:pBdr>
        <w:top w:val="single" w:sz="18" w:space="2" w:color="auto"/>
      </w:pBdr>
      <w:tabs>
        <w:tab w:val="clear" w:pos="4320"/>
        <w:tab w:val="clear" w:pos="8640"/>
        <w:tab w:val="center" w:pos="4680"/>
        <w:tab w:val="right" w:pos="8010"/>
      </w:tabs>
      <w:spacing w:after="0"/>
      <w:rPr>
        <w:rFonts w:ascii="Arial" w:hAnsi="Arial" w:cs="Arial"/>
        <w:color w:val="0000FF"/>
        <w:sz w:val="18"/>
        <w:szCs w:val="18"/>
      </w:rPr>
    </w:pPr>
    <w:r>
      <w:rPr>
        <w:rFonts w:ascii="Arial" w:hAnsi="Arial" w:cs="Arial"/>
        <w:sz w:val="18"/>
        <w:szCs w:val="18"/>
      </w:rPr>
      <w:t>CDR-Lite Design Document</w:t>
    </w:r>
    <w:r w:rsidRPr="007D72F1">
      <w:rPr>
        <w:rFonts w:ascii="Arial" w:hAnsi="Arial" w:cs="Arial"/>
        <w:sz w:val="18"/>
        <w:szCs w:val="18"/>
      </w:rPr>
      <w:tab/>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7A5770">
      <w:rPr>
        <w:rStyle w:val="PageNumber"/>
        <w:rFonts w:ascii="Arial" w:hAnsi="Arial" w:cs="Arial"/>
        <w:noProof/>
        <w:sz w:val="18"/>
        <w:szCs w:val="18"/>
      </w:rPr>
      <w:t>iv</w:t>
    </w:r>
    <w:r w:rsidRPr="007D72F1">
      <w:rPr>
        <w:rStyle w:val="PageNumber"/>
        <w:rFonts w:ascii="Arial" w:hAnsi="Arial" w:cs="Arial"/>
        <w:sz w:val="18"/>
        <w:szCs w:val="18"/>
      </w:rPr>
      <w:fldChar w:fldCharType="end"/>
    </w:r>
    <w:r>
      <w:rPr>
        <w:rStyle w:val="PageNumber"/>
        <w:rFonts w:ascii="Arial" w:hAnsi="Arial" w:cs="Arial"/>
        <w:sz w:val="18"/>
        <w:szCs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543810"/>
      <w:docPartObj>
        <w:docPartGallery w:val="Page Numbers (Bottom of Page)"/>
        <w:docPartUnique/>
      </w:docPartObj>
    </w:sdtPr>
    <w:sdtEndPr>
      <w:rPr>
        <w:noProof/>
      </w:rPr>
    </w:sdtEndPr>
    <w:sdtContent>
      <w:p w:rsidR="002E4586" w:rsidRDefault="002E4586">
        <w:pPr>
          <w:pStyle w:val="Footer"/>
          <w:jc w:val="right"/>
        </w:pPr>
        <w:r>
          <w:fldChar w:fldCharType="begin"/>
        </w:r>
        <w:r>
          <w:instrText xml:space="preserve"> PAGE   \* MERGEFORMAT </w:instrText>
        </w:r>
        <w:r>
          <w:fldChar w:fldCharType="separate"/>
        </w:r>
        <w:r w:rsidR="007A5770">
          <w:rPr>
            <w:noProof/>
          </w:rPr>
          <w:t>33</w:t>
        </w:r>
        <w:r>
          <w:rPr>
            <w:noProof/>
          </w:rPr>
          <w:fldChar w:fldCharType="end"/>
        </w:r>
      </w:p>
    </w:sdtContent>
  </w:sdt>
  <w:p w:rsidR="002E4586" w:rsidRPr="00F6682B" w:rsidRDefault="002E4586" w:rsidP="002E4586">
    <w:pPr>
      <w:pStyle w:val="Footer"/>
      <w:pBdr>
        <w:top w:val="single" w:sz="12"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A87" w:rsidRDefault="00FE3A87">
      <w:r>
        <w:separator/>
      </w:r>
    </w:p>
  </w:footnote>
  <w:footnote w:type="continuationSeparator" w:id="0">
    <w:p w:rsidR="00FE3A87" w:rsidRDefault="00FE3A87">
      <w:r>
        <w:continuationSeparator/>
      </w:r>
    </w:p>
  </w:footnote>
  <w:footnote w:type="continuationNotice" w:id="1">
    <w:p w:rsidR="00FE3A87" w:rsidRDefault="00FE3A87">
      <w:pPr>
        <w:spacing w:after="0"/>
      </w:pPr>
    </w:p>
  </w:footnote>
  <w:footnote w:id="2">
    <w:p w:rsidR="002E4586" w:rsidRDefault="002E4586">
      <w:pPr>
        <w:pStyle w:val="FootnoteText"/>
      </w:pPr>
      <w:r>
        <w:rPr>
          <w:rStyle w:val="FootnoteReference"/>
        </w:rPr>
        <w:footnoteRef/>
      </w:r>
      <w:r>
        <w:t xml:space="preserve"> </w:t>
      </w:r>
      <w:hyperlink r:id="rId1" w:history="1">
        <w:r w:rsidRPr="004C119D">
          <w:rPr>
            <w:rStyle w:val="Hyperlink"/>
          </w:rPr>
          <w:t>http://biospecimens.cancer.gov/researchnetwork/lifecycle.asp</w:t>
        </w:r>
      </w:hyperlink>
    </w:p>
  </w:footnote>
  <w:footnote w:id="3">
    <w:p w:rsidR="002E4586" w:rsidRDefault="002E4586">
      <w:pPr>
        <w:pStyle w:val="FootnoteText"/>
      </w:pPr>
      <w:r>
        <w:rPr>
          <w:rStyle w:val="FootnoteReference"/>
        </w:rPr>
        <w:footnoteRef/>
      </w:r>
      <w:r>
        <w:t xml:space="preserve"> </w:t>
      </w:r>
      <w:hyperlink r:id="rId2" w:history="1">
        <w:r w:rsidRPr="004C119D">
          <w:rPr>
            <w:rStyle w:val="Hyperlink"/>
          </w:rPr>
          <w:t>https://commonfund.nih.gov/GTEx/index</w:t>
        </w:r>
      </w:hyperlink>
    </w:p>
  </w:footnote>
  <w:footnote w:id="4">
    <w:p w:rsidR="002E4586" w:rsidRDefault="002E4586" w:rsidP="0071260B">
      <w:pPr>
        <w:rPr>
          <w:color w:val="1F497D"/>
        </w:rPr>
      </w:pPr>
      <w:r>
        <w:rPr>
          <w:rStyle w:val="FootnoteReference"/>
        </w:rPr>
        <w:footnoteRef/>
      </w:r>
      <w:r>
        <w:t xml:space="preserve"> </w:t>
      </w:r>
      <w:hyperlink r:id="rId3" w:history="1">
        <w:r>
          <w:rPr>
            <w:rStyle w:val="Hyperlink"/>
          </w:rPr>
          <w:t>http://biospecimens.cancer.gov/programs/bpv/default.asp</w:t>
        </w:r>
      </w:hyperlink>
    </w:p>
    <w:p w:rsidR="002E4586" w:rsidRDefault="002E4586">
      <w:pPr>
        <w:pStyle w:val="FootnoteText"/>
      </w:pPr>
    </w:p>
  </w:footnote>
  <w:footnote w:id="5">
    <w:p w:rsidR="002E4586" w:rsidRDefault="002E4586">
      <w:pPr>
        <w:pStyle w:val="FootnoteText"/>
      </w:pPr>
      <w:r>
        <w:rPr>
          <w:rStyle w:val="FootnoteReference"/>
        </w:rPr>
        <w:footnoteRef/>
      </w:r>
      <w:r>
        <w:t xml:space="preserve"> </w:t>
      </w:r>
      <w:r w:rsidRPr="00266A5E">
        <w:t>http://www.hopkinsmedicine.org/institutional_review_board/hipaa_research/limited_data_set.html</w:t>
      </w:r>
    </w:p>
  </w:footnote>
  <w:footnote w:id="6">
    <w:p w:rsidR="002E4586" w:rsidRDefault="002E4586">
      <w:pPr>
        <w:pStyle w:val="FootnoteText"/>
      </w:pPr>
      <w:r>
        <w:rPr>
          <w:rStyle w:val="FootnoteReference"/>
        </w:rPr>
        <w:footnoteRef/>
      </w:r>
      <w:r>
        <w:t xml:space="preserve"> </w:t>
      </w:r>
      <w:r w:rsidRPr="006235E7">
        <w:t>https://openseadragon.github.io</w:t>
      </w:r>
    </w:p>
  </w:footnote>
  <w:footnote w:id="7">
    <w:p w:rsidR="002E4586" w:rsidRDefault="002E4586">
      <w:pPr>
        <w:pStyle w:val="FootnoteText"/>
      </w:pPr>
      <w:r>
        <w:rPr>
          <w:rStyle w:val="FootnoteReference"/>
        </w:rPr>
        <w:footnoteRef/>
      </w:r>
      <w:r>
        <w:t xml:space="preserve"> See </w:t>
      </w:r>
      <w:hyperlink r:id="rId4" w:history="1">
        <w:r w:rsidRPr="001551EF">
          <w:rPr>
            <w:rStyle w:val="Hyperlink"/>
          </w:rPr>
          <w:t>http://grails.org/doc/2.3.1/guide/single.html#codecs.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86" w:rsidRDefault="002E4586" w:rsidP="003E2FB5">
    <w:pPr>
      <w:pStyle w:val="Header"/>
      <w:pBdr>
        <w:bottom w:val="single" w:sz="4" w:space="1" w:color="403152" w:themeColor="accent4" w:themeShade="80"/>
      </w:pBdr>
      <w:tabs>
        <w:tab w:val="clear" w:pos="8640"/>
        <w:tab w:val="right" w:pos="9360"/>
      </w:tabs>
      <w:spacing w:after="0"/>
      <w:rPr>
        <w:b/>
        <w:bCs/>
        <w:i/>
        <w:iCs/>
        <w:sz w:val="20"/>
      </w:rPr>
    </w:pPr>
    <w:r w:rsidRPr="003E2FB5">
      <w:rPr>
        <w:b/>
        <w:i/>
        <w:color w:val="403152" w:themeColor="accent4" w:themeShade="80"/>
        <w:sz w:val="20"/>
        <w:szCs w:val="20"/>
      </w:rPr>
      <w:t>Comprehensive Data Resource</w:t>
    </w:r>
    <w:r w:rsidRPr="003E2FB5">
      <w:rPr>
        <w:b/>
        <w:i/>
        <w:color w:val="403152" w:themeColor="accent4" w:themeShade="80"/>
        <w:sz w:val="20"/>
        <w:szCs w:val="20"/>
      </w:rPr>
      <w:fldChar w:fldCharType="begin"/>
    </w:r>
    <w:r w:rsidRPr="003E2FB5">
      <w:rPr>
        <w:b/>
        <w:i/>
        <w:color w:val="403152" w:themeColor="accent4" w:themeShade="80"/>
        <w:sz w:val="20"/>
        <w:szCs w:val="20"/>
      </w:rPr>
      <w:instrText xml:space="preserve"> TITLE  \* MERGEFORMAT </w:instrText>
    </w:r>
    <w:r>
      <w:rPr>
        <w:b/>
        <w:i/>
        <w:color w:val="403152" w:themeColor="accent4" w:themeShade="80"/>
        <w:sz w:val="20"/>
        <w:szCs w:val="20"/>
      </w:rPr>
      <w:instrText>CDR-Lite Design Document</w:instrText>
    </w:r>
    <w:r w:rsidRPr="003E2FB5">
      <w:rPr>
        <w:b/>
        <w:i/>
        <w:color w:val="403152" w:themeColor="accent4" w:themeShade="80"/>
        <w:sz w:val="20"/>
        <w:szCs w:val="20"/>
      </w:rPr>
      <w:fldChar w:fldCharType="end"/>
    </w:r>
    <w:r>
      <w:rPr>
        <w:b/>
        <w:i/>
        <w:sz w:val="20"/>
        <w:szCs w:val="20"/>
      </w:rPr>
      <w:tab/>
    </w:r>
    <w:r>
      <w:rPr>
        <w:b/>
        <w:i/>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86" w:rsidRPr="00D94EFC" w:rsidRDefault="007A5770" w:rsidP="00D94EFC">
    <w:pPr>
      <w:pStyle w:val="Header"/>
    </w:pPr>
    <w:r>
      <w:rPr>
        <w:noProof/>
      </w:rPr>
      <w:pict w14:anchorId="3B9F8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4.9pt;height:35.25pt">
          <v:imagedata r:id="rId1" o:title=""/>
        </v:shape>
      </w:pict>
    </w:r>
    <w:r w:rsidR="002E4586">
      <w:rPr>
        <w:noProof/>
      </w:rPr>
      <w:tab/>
    </w:r>
    <w:r w:rsidR="00FE3A87">
      <w:rPr>
        <w:noProof/>
      </w:rPr>
      <w:pict>
        <v:shape id="_x0000_i1029" type="#_x0000_t75" style="width:109.35pt;height:32.75pt;visibility:visible">
          <v:imagedata r:id="rId2" o:title="" cropright="2766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586" w:rsidRPr="0092790E" w:rsidRDefault="002E4586" w:rsidP="006174B5">
    <w:pPr>
      <w:pStyle w:val="Header"/>
      <w:pBdr>
        <w:bottom w:val="single" w:sz="18" w:space="1" w:color="auto"/>
      </w:pBdr>
      <w:tabs>
        <w:tab w:val="clear" w:pos="8640"/>
        <w:tab w:val="left" w:pos="1915"/>
        <w:tab w:val="center" w:pos="4687"/>
        <w:tab w:val="right" w:pos="9360"/>
      </w:tabs>
      <w:spacing w:after="0"/>
      <w:ind w:left="14"/>
      <w:rPr>
        <w:rFonts w:ascii="Arial" w:hAnsi="Arial" w:cs="Arial"/>
        <w:b/>
        <w:bCs/>
        <w:i/>
        <w:iCs/>
        <w:sz w:val="18"/>
        <w:szCs w:val="18"/>
      </w:rPr>
    </w:pPr>
    <w:r>
      <w:rPr>
        <w:rFonts w:ascii="Arial" w:hAnsi="Arial" w:cs="Arial"/>
        <w:b/>
        <w:i/>
        <w:sz w:val="18"/>
        <w:szCs w:val="18"/>
      </w:rPr>
      <w:tab/>
    </w:r>
    <w:r>
      <w:rPr>
        <w:rFonts w:ascii="Arial" w:hAnsi="Arial" w:cs="Arial"/>
        <w:b/>
        <w:i/>
        <w:sz w:val="18"/>
        <w:szCs w:val="18"/>
      </w:rPr>
      <w:tab/>
      <w:t>CDR-Lite Design Document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E4586" w:rsidRDefault="002E458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hAnsi="Arial" w:cs="Arial"/>
            <w:sz w:val="18"/>
            <w:szCs w:val="18"/>
          </w:rPr>
          <w:t>CDR-Lite Design Document</w:t>
        </w:r>
      </w:p>
    </w:sdtContent>
  </w:sdt>
  <w:p w:rsidR="002E4586" w:rsidRDefault="002E4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numPicBullet w:numPicBulletId="2">
    <w:pict>
      <v:shape id="_x0000_i1052"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1EB4211"/>
    <w:multiLevelType w:val="hybridMultilevel"/>
    <w:tmpl w:val="AE2C783A"/>
    <w:lvl w:ilvl="0" w:tplc="04090001">
      <w:start w:val="1"/>
      <w:numFmt w:val="bullet"/>
      <w:lvlText w:val=""/>
      <w:lvlJc w:val="left"/>
      <w:pPr>
        <w:tabs>
          <w:tab w:val="num" w:pos="720"/>
        </w:tabs>
        <w:ind w:left="720" w:hanging="360"/>
      </w:pPr>
      <w:rPr>
        <w:rFonts w:ascii="Symbol" w:hAnsi="Symbol"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15:restartNumberingAfterBreak="0">
    <w:nsid w:val="060C34F3"/>
    <w:multiLevelType w:val="hybridMultilevel"/>
    <w:tmpl w:val="267845F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Times New Roman"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Times New Roman"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Times New Roman" w:hint="default"/>
      </w:rPr>
    </w:lvl>
    <w:lvl w:ilvl="8" w:tplc="04090005">
      <w:start w:val="1"/>
      <w:numFmt w:val="bullet"/>
      <w:lvlText w:val=""/>
      <w:lvlJc w:val="left"/>
      <w:pPr>
        <w:ind w:left="7056" w:hanging="360"/>
      </w:pPr>
      <w:rPr>
        <w:rFonts w:ascii="Wingdings" w:hAnsi="Wingdings" w:hint="default"/>
      </w:rPr>
    </w:lvl>
  </w:abstractNum>
  <w:abstractNum w:abstractNumId="4" w15:restartNumberingAfterBreak="0">
    <w:nsid w:val="09507185"/>
    <w:multiLevelType w:val="multilevel"/>
    <w:tmpl w:val="6F30282C"/>
    <w:lvl w:ilvl="0">
      <w:start w:val="1"/>
      <w:numFmt w:val="decimal"/>
      <w:lvlText w:val="%1."/>
      <w:lvlJc w:val="left"/>
      <w:pPr>
        <w:ind w:left="720" w:hanging="360"/>
      </w:pPr>
      <w:rPr>
        <w:rFonts w:cs="Times New Roman" w:hint="default"/>
      </w:rPr>
    </w:lvl>
    <w:lvl w:ilvl="1">
      <w:start w:val="2"/>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15:restartNumberingAfterBreak="0">
    <w:nsid w:val="0A3714E3"/>
    <w:multiLevelType w:val="hybridMultilevel"/>
    <w:tmpl w:val="6F9A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33C5A"/>
    <w:multiLevelType w:val="hybridMultilevel"/>
    <w:tmpl w:val="86CC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21EF6"/>
    <w:multiLevelType w:val="hybridMultilevel"/>
    <w:tmpl w:val="A63A8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280CD252">
      <w:numFmt w:val="bullet"/>
      <w:lvlText w:val="•"/>
      <w:lvlJc w:val="left"/>
      <w:pPr>
        <w:ind w:left="2160" w:hanging="720"/>
      </w:pPr>
      <w:rPr>
        <w:rFonts w:ascii="Calibri" w:eastAsia="Calibri" w:hAnsi="Calibri" w:cs="Times New Roman"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9C7940"/>
    <w:multiLevelType w:val="hybridMultilevel"/>
    <w:tmpl w:val="86B41E5C"/>
    <w:lvl w:ilvl="0" w:tplc="04090011">
      <w:start w:val="3"/>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 w15:restartNumberingAfterBreak="0">
    <w:nsid w:val="0FB6653A"/>
    <w:multiLevelType w:val="hybridMultilevel"/>
    <w:tmpl w:val="20640EC6"/>
    <w:lvl w:ilvl="0" w:tplc="3D3479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1" w15:restartNumberingAfterBreak="0">
    <w:nsid w:val="11C31D0C"/>
    <w:multiLevelType w:val="hybridMultilevel"/>
    <w:tmpl w:val="3CA8676A"/>
    <w:lvl w:ilvl="0" w:tplc="0409000F">
      <w:start w:val="1"/>
      <w:numFmt w:val="decimal"/>
      <w:lvlText w:val="%1."/>
      <w:lvlJc w:val="left"/>
      <w:pPr>
        <w:ind w:left="720" w:hanging="360"/>
      </w:pPr>
    </w:lvl>
    <w:lvl w:ilvl="1" w:tplc="DF7675FC">
      <w:start w:val="1"/>
      <w:numFmt w:val="lowerLetter"/>
      <w:lvlText w:val="%2."/>
      <w:lvlJc w:val="left"/>
      <w:pPr>
        <w:ind w:left="1440" w:hanging="360"/>
      </w:pPr>
      <w:rPr>
        <w:rFonts w:ascii="Calibri" w:eastAsia="Calibri" w:hAnsi="Calibri"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555230B"/>
    <w:multiLevelType w:val="hybridMultilevel"/>
    <w:tmpl w:val="8DBE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6267E"/>
    <w:multiLevelType w:val="multilevel"/>
    <w:tmpl w:val="F296281C"/>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7293ECA"/>
    <w:multiLevelType w:val="multilevel"/>
    <w:tmpl w:val="918C16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0" w:firstLine="0"/>
      </w:pPr>
      <w:rPr>
        <w:rFonts w:hint="default"/>
      </w:rPr>
    </w:lvl>
    <w:lvl w:ilvl="5">
      <w:start w:val="1"/>
      <w:numFmt w:val="upperLetter"/>
      <w:lvlText w:val="Appendix %6"/>
      <w:lvlJc w:val="left"/>
      <w:pPr>
        <w:ind w:left="0" w:firstLine="0"/>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A1A1AD3"/>
    <w:multiLevelType w:val="hybridMultilevel"/>
    <w:tmpl w:val="E180894A"/>
    <w:lvl w:ilvl="0" w:tplc="2A8EDB7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282D1127"/>
    <w:multiLevelType w:val="hybridMultilevel"/>
    <w:tmpl w:val="636E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9" w15:restartNumberingAfterBreak="0">
    <w:nsid w:val="2A680631"/>
    <w:multiLevelType w:val="multilevel"/>
    <w:tmpl w:val="6F30282C"/>
    <w:lvl w:ilvl="0">
      <w:start w:val="1"/>
      <w:numFmt w:val="decimal"/>
      <w:lvlText w:val="%1."/>
      <w:lvlJc w:val="left"/>
      <w:pPr>
        <w:ind w:left="720" w:hanging="360"/>
      </w:pPr>
      <w:rPr>
        <w:rFonts w:cs="Times New Roman" w:hint="default"/>
      </w:rPr>
    </w:lvl>
    <w:lvl w:ilvl="1">
      <w:start w:val="2"/>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15:restartNumberingAfterBreak="0">
    <w:nsid w:val="2B0F1709"/>
    <w:multiLevelType w:val="multilevel"/>
    <w:tmpl w:val="0B5AEC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Restart w:val="0"/>
      <w:lvlText w:val="Appendix %6 - "/>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CAF6FF6"/>
    <w:multiLevelType w:val="hybridMultilevel"/>
    <w:tmpl w:val="0AF016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EC6535"/>
    <w:multiLevelType w:val="multilevel"/>
    <w:tmpl w:val="6F30282C"/>
    <w:lvl w:ilvl="0">
      <w:start w:val="1"/>
      <w:numFmt w:val="decimal"/>
      <w:lvlText w:val="%1."/>
      <w:lvlJc w:val="left"/>
      <w:pPr>
        <w:ind w:left="720" w:hanging="360"/>
      </w:pPr>
      <w:rPr>
        <w:rFonts w:cs="Times New Roman" w:hint="default"/>
      </w:rPr>
    </w:lvl>
    <w:lvl w:ilvl="1">
      <w:start w:val="2"/>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31541E7B"/>
    <w:multiLevelType w:val="multilevel"/>
    <w:tmpl w:val="C19ADF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29403AA"/>
    <w:multiLevelType w:val="hybridMultilevel"/>
    <w:tmpl w:val="8312D9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330E5408"/>
    <w:multiLevelType w:val="hybridMultilevel"/>
    <w:tmpl w:val="91DAC77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3DC47A2"/>
    <w:multiLevelType w:val="hybridMultilevel"/>
    <w:tmpl w:val="B7C23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DC1EC6"/>
    <w:multiLevelType w:val="multilevel"/>
    <w:tmpl w:val="6CB6DD5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9" w15:restartNumberingAfterBreak="0">
    <w:nsid w:val="3E3C4D82"/>
    <w:multiLevelType w:val="hybridMultilevel"/>
    <w:tmpl w:val="91A0477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Times New Roman"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Times New Roman"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Times New Roman" w:hint="default"/>
      </w:rPr>
    </w:lvl>
    <w:lvl w:ilvl="8" w:tplc="04090005">
      <w:start w:val="1"/>
      <w:numFmt w:val="bullet"/>
      <w:lvlText w:val=""/>
      <w:lvlJc w:val="left"/>
      <w:pPr>
        <w:ind w:left="7056" w:hanging="360"/>
      </w:pPr>
      <w:rPr>
        <w:rFonts w:ascii="Wingdings" w:hAnsi="Wingdings" w:hint="default"/>
      </w:rPr>
    </w:lvl>
  </w:abstractNum>
  <w:abstractNum w:abstractNumId="30" w15:restartNumberingAfterBreak="0">
    <w:nsid w:val="3E5217D4"/>
    <w:multiLevelType w:val="hybridMultilevel"/>
    <w:tmpl w:val="125A686A"/>
    <w:lvl w:ilvl="0" w:tplc="0E4495A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40372CA2"/>
    <w:multiLevelType w:val="hybridMultilevel"/>
    <w:tmpl w:val="77465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33"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1CC7D98"/>
    <w:multiLevelType w:val="hybridMultilevel"/>
    <w:tmpl w:val="1182FE42"/>
    <w:lvl w:ilvl="0" w:tplc="4E8A6928">
      <w:start w:val="1"/>
      <w:numFmt w:val="upperLetter"/>
      <w:pStyle w:val="Heading6"/>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7" w15:restartNumberingAfterBreak="0">
    <w:nsid w:val="483E41AC"/>
    <w:multiLevelType w:val="hybridMultilevel"/>
    <w:tmpl w:val="88523018"/>
    <w:lvl w:ilvl="0" w:tplc="D6700E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15:restartNumberingAfterBreak="0">
    <w:nsid w:val="4C3F4B84"/>
    <w:multiLevelType w:val="hybridMultilevel"/>
    <w:tmpl w:val="04BC0FDE"/>
    <w:lvl w:ilvl="0" w:tplc="0409000F">
      <w:start w:val="1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43"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53B75AA"/>
    <w:multiLevelType w:val="hybridMultilevel"/>
    <w:tmpl w:val="9F18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8B6C4B"/>
    <w:multiLevelType w:val="hybridMultilevel"/>
    <w:tmpl w:val="B936F6BC"/>
    <w:lvl w:ilvl="0" w:tplc="AAD0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C77015"/>
    <w:multiLevelType w:val="multilevel"/>
    <w:tmpl w:val="3D62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0" w15:restartNumberingAfterBreak="0">
    <w:nsid w:val="5BE10AEC"/>
    <w:multiLevelType w:val="hybridMultilevel"/>
    <w:tmpl w:val="76AA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DCA59CA"/>
    <w:multiLevelType w:val="multilevel"/>
    <w:tmpl w:val="4C3E54E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15:restartNumberingAfterBreak="0">
    <w:nsid w:val="61FC4EA5"/>
    <w:multiLevelType w:val="hybridMultilevel"/>
    <w:tmpl w:val="B00E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4" w15:restartNumberingAfterBreak="0">
    <w:nsid w:val="62C44D90"/>
    <w:multiLevelType w:val="hybridMultilevel"/>
    <w:tmpl w:val="B70A6B54"/>
    <w:lvl w:ilvl="0" w:tplc="A4E4553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FA6C40"/>
    <w:multiLevelType w:val="multilevel"/>
    <w:tmpl w:val="BFA0E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w:lvlJc w:val="left"/>
      <w:pPr>
        <w:ind w:left="1152" w:hanging="1152"/>
      </w:pPr>
      <w:rPr>
        <w:rFonts w:ascii="Arial" w:hAnsi="Arial" w:hint="default"/>
        <w:sz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7" w15:restartNumberingAfterBreak="0">
    <w:nsid w:val="66447E78"/>
    <w:multiLevelType w:val="hybridMultilevel"/>
    <w:tmpl w:val="4EF0B294"/>
    <w:lvl w:ilvl="0" w:tplc="7A021826">
      <w:start w:val="1"/>
      <w:numFmt w:val="upperLetter"/>
      <w:pStyle w:val="Appendix"/>
      <w:lvlText w:val="Appendix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68096FF3"/>
    <w:multiLevelType w:val="multilevel"/>
    <w:tmpl w:val="343A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F82EDB"/>
    <w:multiLevelType w:val="multilevel"/>
    <w:tmpl w:val="68609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6D4A0F69"/>
    <w:multiLevelType w:val="hybridMultilevel"/>
    <w:tmpl w:val="DE18D8D8"/>
    <w:lvl w:ilvl="0" w:tplc="04090001">
      <w:start w:val="1"/>
      <w:numFmt w:val="bullet"/>
      <w:lvlText w:val=""/>
      <w:lvlJc w:val="left"/>
      <w:pPr>
        <w:tabs>
          <w:tab w:val="num" w:pos="720"/>
        </w:tabs>
        <w:ind w:left="720" w:hanging="360"/>
      </w:pPr>
      <w:rPr>
        <w:rFonts w:ascii="Symbol" w:hAnsi="Symbol"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6D6B01D8"/>
    <w:multiLevelType w:val="hybridMultilevel"/>
    <w:tmpl w:val="307C7094"/>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2" w15:restartNumberingAfterBreak="0">
    <w:nsid w:val="6E1C6D73"/>
    <w:multiLevelType w:val="hybridMultilevel"/>
    <w:tmpl w:val="3D2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0291A15"/>
    <w:multiLevelType w:val="hybridMultilevel"/>
    <w:tmpl w:val="1D82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F77344"/>
    <w:multiLevelType w:val="hybridMultilevel"/>
    <w:tmpl w:val="6F5EF48E"/>
    <w:lvl w:ilvl="0" w:tplc="495E20A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6" w15:restartNumberingAfterBreak="0">
    <w:nsid w:val="73857512"/>
    <w:multiLevelType w:val="multilevel"/>
    <w:tmpl w:val="AFE67E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w:lvlJc w:val="left"/>
      <w:pPr>
        <w:ind w:left="1152" w:hanging="1152"/>
      </w:pPr>
      <w:rPr>
        <w:rFonts w:ascii="Arial" w:hAnsi="Arial" w:hint="default"/>
        <w:sz w:val="28"/>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7" w15:restartNumberingAfterBreak="0">
    <w:nsid w:val="752303D7"/>
    <w:multiLevelType w:val="hybridMultilevel"/>
    <w:tmpl w:val="C4184902"/>
    <w:lvl w:ilvl="0" w:tplc="193A2BD8">
      <w:start w:val="1"/>
      <w:numFmt w:val="bullet"/>
      <w:pStyle w:val="Bulletedlist"/>
      <w:lvlText w:val=""/>
      <w:lvlJc w:val="left"/>
      <w:pPr>
        <w:tabs>
          <w:tab w:val="num" w:pos="360"/>
        </w:tabs>
        <w:ind w:left="360" w:hanging="360"/>
      </w:pPr>
      <w:rPr>
        <w:rFonts w:ascii="Symbol" w:hAnsi="Symbol" w:hint="default"/>
        <w:b w:val="0"/>
        <w:i w:val="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48"/>
  </w:num>
  <w:num w:numId="3">
    <w:abstractNumId w:val="63"/>
  </w:num>
  <w:num w:numId="4">
    <w:abstractNumId w:val="27"/>
  </w:num>
  <w:num w:numId="5">
    <w:abstractNumId w:val="59"/>
  </w:num>
  <w:num w:numId="6">
    <w:abstractNumId w:val="23"/>
  </w:num>
  <w:num w:numId="7">
    <w:abstractNumId w:val="39"/>
  </w:num>
  <w:num w:numId="8">
    <w:abstractNumId w:val="33"/>
  </w:num>
  <w:num w:numId="9">
    <w:abstractNumId w:val="34"/>
  </w:num>
  <w:num w:numId="10">
    <w:abstractNumId w:val="36"/>
  </w:num>
  <w:num w:numId="11">
    <w:abstractNumId w:val="56"/>
  </w:num>
  <w:num w:numId="12">
    <w:abstractNumId w:val="10"/>
  </w:num>
  <w:num w:numId="13">
    <w:abstractNumId w:val="14"/>
  </w:num>
  <w:num w:numId="14">
    <w:abstractNumId w:val="53"/>
  </w:num>
  <w:num w:numId="15">
    <w:abstractNumId w:val="0"/>
  </w:num>
  <w:num w:numId="16">
    <w:abstractNumId w:val="2"/>
  </w:num>
  <w:num w:numId="17">
    <w:abstractNumId w:val="44"/>
  </w:num>
  <w:num w:numId="18">
    <w:abstractNumId w:val="18"/>
  </w:num>
  <w:num w:numId="19">
    <w:abstractNumId w:val="28"/>
  </w:num>
  <w:num w:numId="20">
    <w:abstractNumId w:val="43"/>
  </w:num>
  <w:num w:numId="21">
    <w:abstractNumId w:val="68"/>
  </w:num>
  <w:num w:numId="22">
    <w:abstractNumId w:val="42"/>
  </w:num>
  <w:num w:numId="23">
    <w:abstractNumId w:val="32"/>
  </w:num>
  <w:num w:numId="24">
    <w:abstractNumId w:val="38"/>
  </w:num>
  <w:num w:numId="25">
    <w:abstractNumId w:val="41"/>
  </w:num>
  <w:num w:numId="26">
    <w:abstractNumId w:val="49"/>
  </w:num>
  <w:num w:numId="27">
    <w:abstractNumId w:val="1"/>
  </w:num>
  <w:num w:numId="28">
    <w:abstractNumId w:val="60"/>
  </w:num>
  <w:num w:numId="29">
    <w:abstractNumId w:val="58"/>
  </w:num>
  <w:num w:numId="30">
    <w:abstractNumId w:val="47"/>
  </w:num>
  <w:num w:numId="31">
    <w:abstractNumId w:val="20"/>
  </w:num>
  <w:num w:numId="32">
    <w:abstractNumId w:val="20"/>
  </w:num>
  <w:num w:numId="33">
    <w:abstractNumId w:val="24"/>
  </w:num>
  <w:num w:numId="34">
    <w:abstractNumId w:val="7"/>
  </w:num>
  <w:num w:numId="35">
    <w:abstractNumId w:val="29"/>
  </w:num>
  <w:num w:numId="36">
    <w:abstractNumId w:val="3"/>
  </w:num>
  <w:num w:numId="37">
    <w:abstractNumId w:val="13"/>
  </w:num>
  <w:num w:numId="38">
    <w:abstractNumId w:val="2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upperLetter"/>
        <w:lvlText w:val="Appendix %6 -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6"/>
  </w:num>
  <w:num w:numId="41">
    <w:abstractNumId w:val="20"/>
  </w:num>
  <w:num w:numId="42">
    <w:abstractNumId w:val="55"/>
  </w:num>
  <w:num w:numId="43">
    <w:abstractNumId w:val="55"/>
  </w:num>
  <w:num w:numId="44">
    <w:abstractNumId w:val="20"/>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15"/>
  </w:num>
  <w:num w:numId="49">
    <w:abstractNumId w:val="15"/>
  </w:num>
  <w:num w:numId="50">
    <w:abstractNumId w:val="20"/>
  </w:num>
  <w:num w:numId="51">
    <w:abstractNumId w:val="51"/>
  </w:num>
  <w:num w:numId="52">
    <w:abstractNumId w:val="57"/>
  </w:num>
  <w:num w:numId="53">
    <w:abstractNumId w:val="35"/>
  </w:num>
  <w:num w:numId="54">
    <w:abstractNumId w:val="31"/>
  </w:num>
  <w:num w:numId="55">
    <w:abstractNumId w:val="26"/>
  </w:num>
  <w:num w:numId="56">
    <w:abstractNumId w:val="61"/>
  </w:num>
  <w:num w:numId="57">
    <w:abstractNumId w:val="21"/>
  </w:num>
  <w:num w:numId="58">
    <w:abstractNumId w:val="6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5"/>
    <w:lvlOverride w:ilvl="0"/>
    <w:lvlOverride w:ilvl="1"/>
    <w:lvlOverride w:ilvl="2"/>
    <w:lvlOverride w:ilvl="3">
      <w:startOverride w:val="1"/>
    </w:lvlOverride>
    <w:lvlOverride w:ilvl="4"/>
    <w:lvlOverride w:ilvl="5"/>
    <w:lvlOverride w:ilvl="6">
      <w:startOverride w:val="1"/>
    </w:lvlOverride>
    <w:lvlOverride w:ilvl="7">
      <w:startOverride w:val="1"/>
    </w:lvlOverride>
    <w:lvlOverride w:ilvl="8">
      <w:startOverride w:val="1"/>
    </w:lvlOverride>
  </w:num>
  <w:num w:numId="60">
    <w:abstractNumId w:val="6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4"/>
  </w:num>
  <w:num w:numId="62">
    <w:abstractNumId w:val="19"/>
  </w:num>
  <w:num w:numId="63">
    <w:abstractNumId w:val="16"/>
  </w:num>
  <w:num w:numId="64">
    <w:abstractNumId w:val="40"/>
  </w:num>
  <w:num w:numId="6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num>
  <w:num w:numId="67">
    <w:abstractNumId w:val="8"/>
  </w:num>
  <w:num w:numId="68">
    <w:abstractNumId w:val="22"/>
  </w:num>
  <w:num w:numId="69">
    <w:abstractNumId w:val="30"/>
  </w:num>
  <w:num w:numId="7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num>
  <w:num w:numId="72">
    <w:abstractNumId w:val="50"/>
  </w:num>
  <w:num w:numId="73">
    <w:abstractNumId w:val="46"/>
  </w:num>
  <w:num w:numId="74">
    <w:abstractNumId w:val="9"/>
  </w:num>
  <w:num w:numId="75">
    <w:abstractNumId w:val="12"/>
  </w:num>
  <w:num w:numId="76">
    <w:abstractNumId w:val="52"/>
  </w:num>
  <w:num w:numId="77">
    <w:abstractNumId w:val="5"/>
  </w:num>
  <w:num w:numId="78">
    <w:abstractNumId w:val="37"/>
  </w:num>
  <w:num w:numId="79">
    <w:abstractNumId w:val="6"/>
  </w:num>
  <w:num w:numId="80">
    <w:abstractNumId w:val="64"/>
  </w:num>
  <w:num w:numId="81">
    <w:abstractNumId w:val="17"/>
  </w:num>
  <w:num w:numId="82">
    <w:abstractNumId w:val="62"/>
  </w:num>
  <w:num w:numId="83">
    <w:abstractNumId w:val="45"/>
  </w:num>
  <w:num w:numId="84">
    <w:abstractNumId w:val="5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F6FFF"/>
    <w:rsid w:val="00000D73"/>
    <w:rsid w:val="000048CF"/>
    <w:rsid w:val="00007939"/>
    <w:rsid w:val="00007E0C"/>
    <w:rsid w:val="0001138D"/>
    <w:rsid w:val="000131CF"/>
    <w:rsid w:val="00014D36"/>
    <w:rsid w:val="000240E5"/>
    <w:rsid w:val="00027613"/>
    <w:rsid w:val="00027E12"/>
    <w:rsid w:val="00037642"/>
    <w:rsid w:val="00037698"/>
    <w:rsid w:val="00047286"/>
    <w:rsid w:val="000478B9"/>
    <w:rsid w:val="00047C6F"/>
    <w:rsid w:val="000503D3"/>
    <w:rsid w:val="00050ABF"/>
    <w:rsid w:val="000516D2"/>
    <w:rsid w:val="0005421D"/>
    <w:rsid w:val="0005445F"/>
    <w:rsid w:val="000552AA"/>
    <w:rsid w:val="00056BA7"/>
    <w:rsid w:val="0006723A"/>
    <w:rsid w:val="00080DD8"/>
    <w:rsid w:val="00082F98"/>
    <w:rsid w:val="00082FB1"/>
    <w:rsid w:val="0008626E"/>
    <w:rsid w:val="00087AD6"/>
    <w:rsid w:val="00090065"/>
    <w:rsid w:val="00091256"/>
    <w:rsid w:val="0009292F"/>
    <w:rsid w:val="0009785D"/>
    <w:rsid w:val="00097C8E"/>
    <w:rsid w:val="000A03F9"/>
    <w:rsid w:val="000A1C68"/>
    <w:rsid w:val="000A3C92"/>
    <w:rsid w:val="000B0740"/>
    <w:rsid w:val="000B1248"/>
    <w:rsid w:val="000B56AE"/>
    <w:rsid w:val="000C04E3"/>
    <w:rsid w:val="000C2C55"/>
    <w:rsid w:val="000C61C9"/>
    <w:rsid w:val="000D0CB9"/>
    <w:rsid w:val="000E0151"/>
    <w:rsid w:val="000E03C8"/>
    <w:rsid w:val="000E3306"/>
    <w:rsid w:val="000E3D97"/>
    <w:rsid w:val="000E5363"/>
    <w:rsid w:val="000E5541"/>
    <w:rsid w:val="000E7DF5"/>
    <w:rsid w:val="000F3F9F"/>
    <w:rsid w:val="000F49AA"/>
    <w:rsid w:val="000F60DE"/>
    <w:rsid w:val="000F65CA"/>
    <w:rsid w:val="00100A17"/>
    <w:rsid w:val="00101BB7"/>
    <w:rsid w:val="00101F13"/>
    <w:rsid w:val="00103ED5"/>
    <w:rsid w:val="00104AAD"/>
    <w:rsid w:val="0010645E"/>
    <w:rsid w:val="00111039"/>
    <w:rsid w:val="001337B4"/>
    <w:rsid w:val="0013648C"/>
    <w:rsid w:val="00136E9B"/>
    <w:rsid w:val="00140A5D"/>
    <w:rsid w:val="00145F9C"/>
    <w:rsid w:val="001461EB"/>
    <w:rsid w:val="0015115A"/>
    <w:rsid w:val="00152A42"/>
    <w:rsid w:val="001551EF"/>
    <w:rsid w:val="001623F5"/>
    <w:rsid w:val="00165521"/>
    <w:rsid w:val="0016555F"/>
    <w:rsid w:val="0016596E"/>
    <w:rsid w:val="00166967"/>
    <w:rsid w:val="0017072E"/>
    <w:rsid w:val="00171AC6"/>
    <w:rsid w:val="00171D93"/>
    <w:rsid w:val="001769E0"/>
    <w:rsid w:val="0017771E"/>
    <w:rsid w:val="001811BE"/>
    <w:rsid w:val="00181875"/>
    <w:rsid w:val="0018637A"/>
    <w:rsid w:val="00190418"/>
    <w:rsid w:val="00191113"/>
    <w:rsid w:val="001936B4"/>
    <w:rsid w:val="001959F2"/>
    <w:rsid w:val="00196E9C"/>
    <w:rsid w:val="001979B9"/>
    <w:rsid w:val="00197A78"/>
    <w:rsid w:val="001A0609"/>
    <w:rsid w:val="001A2DFA"/>
    <w:rsid w:val="001A43FB"/>
    <w:rsid w:val="001A7759"/>
    <w:rsid w:val="001B041E"/>
    <w:rsid w:val="001B7CC3"/>
    <w:rsid w:val="001C0D23"/>
    <w:rsid w:val="001C3CB6"/>
    <w:rsid w:val="001C6642"/>
    <w:rsid w:val="001C6FEC"/>
    <w:rsid w:val="001D1275"/>
    <w:rsid w:val="001D22AD"/>
    <w:rsid w:val="001D533D"/>
    <w:rsid w:val="001D6D44"/>
    <w:rsid w:val="001E06D6"/>
    <w:rsid w:val="001E0BE9"/>
    <w:rsid w:val="001E13E4"/>
    <w:rsid w:val="001E4A32"/>
    <w:rsid w:val="001E7F7E"/>
    <w:rsid w:val="001F041D"/>
    <w:rsid w:val="001F1D61"/>
    <w:rsid w:val="001F27B2"/>
    <w:rsid w:val="001F2882"/>
    <w:rsid w:val="001F3938"/>
    <w:rsid w:val="00202A0D"/>
    <w:rsid w:val="00203BBE"/>
    <w:rsid w:val="00203C51"/>
    <w:rsid w:val="0021027A"/>
    <w:rsid w:val="00213C4B"/>
    <w:rsid w:val="00215B09"/>
    <w:rsid w:val="00216C3D"/>
    <w:rsid w:val="002235AD"/>
    <w:rsid w:val="00225146"/>
    <w:rsid w:val="00226272"/>
    <w:rsid w:val="0022745F"/>
    <w:rsid w:val="002303B3"/>
    <w:rsid w:val="0023171D"/>
    <w:rsid w:val="00232257"/>
    <w:rsid w:val="00234539"/>
    <w:rsid w:val="0024010D"/>
    <w:rsid w:val="0024187B"/>
    <w:rsid w:val="00246B84"/>
    <w:rsid w:val="00250011"/>
    <w:rsid w:val="00256363"/>
    <w:rsid w:val="00260D8A"/>
    <w:rsid w:val="0026370A"/>
    <w:rsid w:val="00264F92"/>
    <w:rsid w:val="00266A5E"/>
    <w:rsid w:val="00267040"/>
    <w:rsid w:val="002677DE"/>
    <w:rsid w:val="00271107"/>
    <w:rsid w:val="00273DEC"/>
    <w:rsid w:val="00274166"/>
    <w:rsid w:val="0027466F"/>
    <w:rsid w:val="00275F9A"/>
    <w:rsid w:val="002A3533"/>
    <w:rsid w:val="002A6FD7"/>
    <w:rsid w:val="002B1A7A"/>
    <w:rsid w:val="002B33EB"/>
    <w:rsid w:val="002B4E9D"/>
    <w:rsid w:val="002B5631"/>
    <w:rsid w:val="002B6F2A"/>
    <w:rsid w:val="002C5BCB"/>
    <w:rsid w:val="002C6DEF"/>
    <w:rsid w:val="002C7440"/>
    <w:rsid w:val="002E25E3"/>
    <w:rsid w:val="002E3BAC"/>
    <w:rsid w:val="002E4586"/>
    <w:rsid w:val="002E6047"/>
    <w:rsid w:val="002E732C"/>
    <w:rsid w:val="002F61D1"/>
    <w:rsid w:val="002F7787"/>
    <w:rsid w:val="003021C9"/>
    <w:rsid w:val="00302877"/>
    <w:rsid w:val="003042B3"/>
    <w:rsid w:val="003056AB"/>
    <w:rsid w:val="00305BAA"/>
    <w:rsid w:val="003068E1"/>
    <w:rsid w:val="00306F09"/>
    <w:rsid w:val="003071F2"/>
    <w:rsid w:val="003218FA"/>
    <w:rsid w:val="00321F74"/>
    <w:rsid w:val="00323BCB"/>
    <w:rsid w:val="0032400C"/>
    <w:rsid w:val="00326B93"/>
    <w:rsid w:val="00331192"/>
    <w:rsid w:val="00331B3E"/>
    <w:rsid w:val="003361D8"/>
    <w:rsid w:val="00340E95"/>
    <w:rsid w:val="00341618"/>
    <w:rsid w:val="00343CEF"/>
    <w:rsid w:val="00344104"/>
    <w:rsid w:val="003446D0"/>
    <w:rsid w:val="003447C3"/>
    <w:rsid w:val="003463BB"/>
    <w:rsid w:val="00351BAF"/>
    <w:rsid w:val="00353AD7"/>
    <w:rsid w:val="003618AC"/>
    <w:rsid w:val="00362A17"/>
    <w:rsid w:val="00362AA8"/>
    <w:rsid w:val="003636F6"/>
    <w:rsid w:val="003639FE"/>
    <w:rsid w:val="00366AE1"/>
    <w:rsid w:val="003671EC"/>
    <w:rsid w:val="00371824"/>
    <w:rsid w:val="0037318C"/>
    <w:rsid w:val="00373B3E"/>
    <w:rsid w:val="0038107B"/>
    <w:rsid w:val="00381A8E"/>
    <w:rsid w:val="00387128"/>
    <w:rsid w:val="003878AB"/>
    <w:rsid w:val="003878CA"/>
    <w:rsid w:val="00393C31"/>
    <w:rsid w:val="00394584"/>
    <w:rsid w:val="003967EB"/>
    <w:rsid w:val="003975F7"/>
    <w:rsid w:val="003979B3"/>
    <w:rsid w:val="003A2E96"/>
    <w:rsid w:val="003A5BFC"/>
    <w:rsid w:val="003B05B3"/>
    <w:rsid w:val="003B4E69"/>
    <w:rsid w:val="003B70E7"/>
    <w:rsid w:val="003C588B"/>
    <w:rsid w:val="003C6AA8"/>
    <w:rsid w:val="003D03C2"/>
    <w:rsid w:val="003D367F"/>
    <w:rsid w:val="003E2530"/>
    <w:rsid w:val="003E2FB5"/>
    <w:rsid w:val="003E5420"/>
    <w:rsid w:val="003E5B78"/>
    <w:rsid w:val="003F06D7"/>
    <w:rsid w:val="003F6FFF"/>
    <w:rsid w:val="0040026F"/>
    <w:rsid w:val="00401C21"/>
    <w:rsid w:val="00404C3C"/>
    <w:rsid w:val="00411623"/>
    <w:rsid w:val="004117B7"/>
    <w:rsid w:val="004125A7"/>
    <w:rsid w:val="00412A24"/>
    <w:rsid w:val="004155E6"/>
    <w:rsid w:val="00421233"/>
    <w:rsid w:val="00427460"/>
    <w:rsid w:val="004307A4"/>
    <w:rsid w:val="00431357"/>
    <w:rsid w:val="00431563"/>
    <w:rsid w:val="00433BD2"/>
    <w:rsid w:val="00441905"/>
    <w:rsid w:val="0044310B"/>
    <w:rsid w:val="00443A4E"/>
    <w:rsid w:val="00445938"/>
    <w:rsid w:val="0044719D"/>
    <w:rsid w:val="004523C9"/>
    <w:rsid w:val="00452DD1"/>
    <w:rsid w:val="00456CF1"/>
    <w:rsid w:val="004613A6"/>
    <w:rsid w:val="00466AD0"/>
    <w:rsid w:val="00474A80"/>
    <w:rsid w:val="00475004"/>
    <w:rsid w:val="00476A1E"/>
    <w:rsid w:val="004817AA"/>
    <w:rsid w:val="00482BD7"/>
    <w:rsid w:val="0048502F"/>
    <w:rsid w:val="00491836"/>
    <w:rsid w:val="004948CE"/>
    <w:rsid w:val="00495805"/>
    <w:rsid w:val="00495C4B"/>
    <w:rsid w:val="00495E0C"/>
    <w:rsid w:val="004A581E"/>
    <w:rsid w:val="004A600A"/>
    <w:rsid w:val="004B35A3"/>
    <w:rsid w:val="004B4CE2"/>
    <w:rsid w:val="004C119D"/>
    <w:rsid w:val="004D09F8"/>
    <w:rsid w:val="004D1A8E"/>
    <w:rsid w:val="004E6229"/>
    <w:rsid w:val="004E6690"/>
    <w:rsid w:val="004E71B7"/>
    <w:rsid w:val="004F0E76"/>
    <w:rsid w:val="004F12F1"/>
    <w:rsid w:val="004F53B4"/>
    <w:rsid w:val="004F53F4"/>
    <w:rsid w:val="00500E1A"/>
    <w:rsid w:val="00503968"/>
    <w:rsid w:val="0050540A"/>
    <w:rsid w:val="00506520"/>
    <w:rsid w:val="00506952"/>
    <w:rsid w:val="005159FA"/>
    <w:rsid w:val="0052287D"/>
    <w:rsid w:val="00523BA0"/>
    <w:rsid w:val="0052506E"/>
    <w:rsid w:val="005255BE"/>
    <w:rsid w:val="00530304"/>
    <w:rsid w:val="00530910"/>
    <w:rsid w:val="0053386C"/>
    <w:rsid w:val="00541BAB"/>
    <w:rsid w:val="005433D1"/>
    <w:rsid w:val="00547EC2"/>
    <w:rsid w:val="005637D3"/>
    <w:rsid w:val="00565569"/>
    <w:rsid w:val="005678CB"/>
    <w:rsid w:val="00571605"/>
    <w:rsid w:val="00581198"/>
    <w:rsid w:val="00581488"/>
    <w:rsid w:val="00584178"/>
    <w:rsid w:val="00584F77"/>
    <w:rsid w:val="005870C4"/>
    <w:rsid w:val="005920B8"/>
    <w:rsid w:val="00594876"/>
    <w:rsid w:val="00596405"/>
    <w:rsid w:val="00597AD3"/>
    <w:rsid w:val="005A2F27"/>
    <w:rsid w:val="005A6A38"/>
    <w:rsid w:val="005A6AC2"/>
    <w:rsid w:val="005B1247"/>
    <w:rsid w:val="005B626B"/>
    <w:rsid w:val="005C2211"/>
    <w:rsid w:val="005C4B51"/>
    <w:rsid w:val="005D1A48"/>
    <w:rsid w:val="005D383E"/>
    <w:rsid w:val="005D6E96"/>
    <w:rsid w:val="005D7042"/>
    <w:rsid w:val="005D71F5"/>
    <w:rsid w:val="005E073A"/>
    <w:rsid w:val="005E22C0"/>
    <w:rsid w:val="005E31B7"/>
    <w:rsid w:val="005E786F"/>
    <w:rsid w:val="005F01CF"/>
    <w:rsid w:val="005F3C89"/>
    <w:rsid w:val="005F5280"/>
    <w:rsid w:val="005F5D66"/>
    <w:rsid w:val="005F6FBC"/>
    <w:rsid w:val="005F70BD"/>
    <w:rsid w:val="00601CAF"/>
    <w:rsid w:val="0060240C"/>
    <w:rsid w:val="00606928"/>
    <w:rsid w:val="00606B8B"/>
    <w:rsid w:val="006135C8"/>
    <w:rsid w:val="006174B5"/>
    <w:rsid w:val="00620B10"/>
    <w:rsid w:val="00622447"/>
    <w:rsid w:val="006227F4"/>
    <w:rsid w:val="00624B31"/>
    <w:rsid w:val="00626472"/>
    <w:rsid w:val="0062651B"/>
    <w:rsid w:val="00627D04"/>
    <w:rsid w:val="00630E57"/>
    <w:rsid w:val="00631A6A"/>
    <w:rsid w:val="00631BAE"/>
    <w:rsid w:val="00634543"/>
    <w:rsid w:val="00641090"/>
    <w:rsid w:val="00646590"/>
    <w:rsid w:val="006537C8"/>
    <w:rsid w:val="00656724"/>
    <w:rsid w:val="00660B9B"/>
    <w:rsid w:val="00660D0C"/>
    <w:rsid w:val="00661A80"/>
    <w:rsid w:val="00661FB8"/>
    <w:rsid w:val="00663822"/>
    <w:rsid w:val="006704A9"/>
    <w:rsid w:val="00670CF6"/>
    <w:rsid w:val="006723EC"/>
    <w:rsid w:val="00672DB3"/>
    <w:rsid w:val="00675C3C"/>
    <w:rsid w:val="0067730E"/>
    <w:rsid w:val="00677CA0"/>
    <w:rsid w:val="006813A8"/>
    <w:rsid w:val="0068199B"/>
    <w:rsid w:val="006841D4"/>
    <w:rsid w:val="00690340"/>
    <w:rsid w:val="00696629"/>
    <w:rsid w:val="006969A4"/>
    <w:rsid w:val="006A026D"/>
    <w:rsid w:val="006A08EF"/>
    <w:rsid w:val="006A6F56"/>
    <w:rsid w:val="006A7623"/>
    <w:rsid w:val="006B03E9"/>
    <w:rsid w:val="006B1020"/>
    <w:rsid w:val="006B2053"/>
    <w:rsid w:val="006C0708"/>
    <w:rsid w:val="006C0816"/>
    <w:rsid w:val="006C55CA"/>
    <w:rsid w:val="006C6B51"/>
    <w:rsid w:val="006C6B75"/>
    <w:rsid w:val="006C79CF"/>
    <w:rsid w:val="006C7D14"/>
    <w:rsid w:val="006D0AAE"/>
    <w:rsid w:val="006D5CFA"/>
    <w:rsid w:val="006E02F2"/>
    <w:rsid w:val="006E16B1"/>
    <w:rsid w:val="006E3ED8"/>
    <w:rsid w:val="006E57CD"/>
    <w:rsid w:val="006E678F"/>
    <w:rsid w:val="006F358E"/>
    <w:rsid w:val="006F7500"/>
    <w:rsid w:val="006F7ACA"/>
    <w:rsid w:val="007006EF"/>
    <w:rsid w:val="00702208"/>
    <w:rsid w:val="00702E03"/>
    <w:rsid w:val="00704352"/>
    <w:rsid w:val="007070B3"/>
    <w:rsid w:val="0070794A"/>
    <w:rsid w:val="007100D1"/>
    <w:rsid w:val="00710A3E"/>
    <w:rsid w:val="0071260B"/>
    <w:rsid w:val="00713CC9"/>
    <w:rsid w:val="0071409B"/>
    <w:rsid w:val="007166E0"/>
    <w:rsid w:val="00717234"/>
    <w:rsid w:val="00723C98"/>
    <w:rsid w:val="00730D1B"/>
    <w:rsid w:val="0074628F"/>
    <w:rsid w:val="00750937"/>
    <w:rsid w:val="00751E03"/>
    <w:rsid w:val="00763009"/>
    <w:rsid w:val="00764C68"/>
    <w:rsid w:val="00765350"/>
    <w:rsid w:val="0076739F"/>
    <w:rsid w:val="007679FF"/>
    <w:rsid w:val="007703B5"/>
    <w:rsid w:val="007707B0"/>
    <w:rsid w:val="007759ED"/>
    <w:rsid w:val="00782178"/>
    <w:rsid w:val="00783B8F"/>
    <w:rsid w:val="0078556B"/>
    <w:rsid w:val="00786E9C"/>
    <w:rsid w:val="007908F1"/>
    <w:rsid w:val="00793AE4"/>
    <w:rsid w:val="0079475A"/>
    <w:rsid w:val="00794D36"/>
    <w:rsid w:val="00795A28"/>
    <w:rsid w:val="00795E0E"/>
    <w:rsid w:val="007A5770"/>
    <w:rsid w:val="007B0425"/>
    <w:rsid w:val="007B6A3A"/>
    <w:rsid w:val="007C03DC"/>
    <w:rsid w:val="007C14E5"/>
    <w:rsid w:val="007C261D"/>
    <w:rsid w:val="007C40A1"/>
    <w:rsid w:val="007D1848"/>
    <w:rsid w:val="007D46BD"/>
    <w:rsid w:val="007D54C7"/>
    <w:rsid w:val="007D579E"/>
    <w:rsid w:val="007D6250"/>
    <w:rsid w:val="007D72F1"/>
    <w:rsid w:val="007E0EC6"/>
    <w:rsid w:val="007E22A7"/>
    <w:rsid w:val="007E276D"/>
    <w:rsid w:val="007E34A8"/>
    <w:rsid w:val="007F5F21"/>
    <w:rsid w:val="007F60C1"/>
    <w:rsid w:val="00803E79"/>
    <w:rsid w:val="0080666F"/>
    <w:rsid w:val="00807D49"/>
    <w:rsid w:val="00817061"/>
    <w:rsid w:val="008201EA"/>
    <w:rsid w:val="00820936"/>
    <w:rsid w:val="00823FC6"/>
    <w:rsid w:val="008249D3"/>
    <w:rsid w:val="008340E8"/>
    <w:rsid w:val="00835656"/>
    <w:rsid w:val="00840BF0"/>
    <w:rsid w:val="008423AE"/>
    <w:rsid w:val="00842834"/>
    <w:rsid w:val="008461F7"/>
    <w:rsid w:val="00854E17"/>
    <w:rsid w:val="00854E91"/>
    <w:rsid w:val="00855820"/>
    <w:rsid w:val="0085692D"/>
    <w:rsid w:val="00861261"/>
    <w:rsid w:val="008649D4"/>
    <w:rsid w:val="0087204D"/>
    <w:rsid w:val="008730D0"/>
    <w:rsid w:val="008760E6"/>
    <w:rsid w:val="00877454"/>
    <w:rsid w:val="00880CD9"/>
    <w:rsid w:val="00881376"/>
    <w:rsid w:val="00886085"/>
    <w:rsid w:val="0088641D"/>
    <w:rsid w:val="00887E19"/>
    <w:rsid w:val="008925C6"/>
    <w:rsid w:val="00895F33"/>
    <w:rsid w:val="008A16D9"/>
    <w:rsid w:val="008A193A"/>
    <w:rsid w:val="008A1B0B"/>
    <w:rsid w:val="008A24B9"/>
    <w:rsid w:val="008A3381"/>
    <w:rsid w:val="008B0AA7"/>
    <w:rsid w:val="008B4263"/>
    <w:rsid w:val="008B7200"/>
    <w:rsid w:val="008C2D77"/>
    <w:rsid w:val="008C3B25"/>
    <w:rsid w:val="008D0DB0"/>
    <w:rsid w:val="008D7614"/>
    <w:rsid w:val="008E24AA"/>
    <w:rsid w:val="008E5CDF"/>
    <w:rsid w:val="008E6ADC"/>
    <w:rsid w:val="008E782E"/>
    <w:rsid w:val="008F0A23"/>
    <w:rsid w:val="008F3FB2"/>
    <w:rsid w:val="00900217"/>
    <w:rsid w:val="009051B0"/>
    <w:rsid w:val="009126F3"/>
    <w:rsid w:val="0091483F"/>
    <w:rsid w:val="00915580"/>
    <w:rsid w:val="009232D4"/>
    <w:rsid w:val="0092790E"/>
    <w:rsid w:val="0093588F"/>
    <w:rsid w:val="009377F3"/>
    <w:rsid w:val="00941082"/>
    <w:rsid w:val="009435DF"/>
    <w:rsid w:val="00945A82"/>
    <w:rsid w:val="009472EB"/>
    <w:rsid w:val="00947C7E"/>
    <w:rsid w:val="009500B9"/>
    <w:rsid w:val="00954EED"/>
    <w:rsid w:val="00957194"/>
    <w:rsid w:val="00961811"/>
    <w:rsid w:val="00961CB4"/>
    <w:rsid w:val="009633CF"/>
    <w:rsid w:val="009641DF"/>
    <w:rsid w:val="0097237B"/>
    <w:rsid w:val="009739C5"/>
    <w:rsid w:val="00974614"/>
    <w:rsid w:val="009774FB"/>
    <w:rsid w:val="009817B4"/>
    <w:rsid w:val="0098246F"/>
    <w:rsid w:val="009827FB"/>
    <w:rsid w:val="00985680"/>
    <w:rsid w:val="00992D32"/>
    <w:rsid w:val="00992E0B"/>
    <w:rsid w:val="00992F40"/>
    <w:rsid w:val="009946C2"/>
    <w:rsid w:val="009956E4"/>
    <w:rsid w:val="009974D6"/>
    <w:rsid w:val="009A23F2"/>
    <w:rsid w:val="009A2878"/>
    <w:rsid w:val="009A2F20"/>
    <w:rsid w:val="009A3E19"/>
    <w:rsid w:val="009A54B7"/>
    <w:rsid w:val="009B3945"/>
    <w:rsid w:val="009B4AB1"/>
    <w:rsid w:val="009B7B6F"/>
    <w:rsid w:val="009C2418"/>
    <w:rsid w:val="009C39CB"/>
    <w:rsid w:val="009C7619"/>
    <w:rsid w:val="009D1CFF"/>
    <w:rsid w:val="009D49A7"/>
    <w:rsid w:val="009D6CB9"/>
    <w:rsid w:val="009E5CDB"/>
    <w:rsid w:val="009E78FA"/>
    <w:rsid w:val="009F0F7A"/>
    <w:rsid w:val="009F1DD2"/>
    <w:rsid w:val="009F2C88"/>
    <w:rsid w:val="009F5C56"/>
    <w:rsid w:val="009F7E71"/>
    <w:rsid w:val="00A00CE9"/>
    <w:rsid w:val="00A01C04"/>
    <w:rsid w:val="00A058FC"/>
    <w:rsid w:val="00A060CE"/>
    <w:rsid w:val="00A060EC"/>
    <w:rsid w:val="00A13B9C"/>
    <w:rsid w:val="00A14B83"/>
    <w:rsid w:val="00A1745F"/>
    <w:rsid w:val="00A209B8"/>
    <w:rsid w:val="00A21F3D"/>
    <w:rsid w:val="00A2431D"/>
    <w:rsid w:val="00A26CF9"/>
    <w:rsid w:val="00A27E38"/>
    <w:rsid w:val="00A320E8"/>
    <w:rsid w:val="00A32C9A"/>
    <w:rsid w:val="00A361B6"/>
    <w:rsid w:val="00A41469"/>
    <w:rsid w:val="00A425EF"/>
    <w:rsid w:val="00A42F75"/>
    <w:rsid w:val="00A44E03"/>
    <w:rsid w:val="00A5120F"/>
    <w:rsid w:val="00A53AD0"/>
    <w:rsid w:val="00A6119A"/>
    <w:rsid w:val="00A7285F"/>
    <w:rsid w:val="00A736CB"/>
    <w:rsid w:val="00A748A8"/>
    <w:rsid w:val="00A75D37"/>
    <w:rsid w:val="00A81D80"/>
    <w:rsid w:val="00A82F02"/>
    <w:rsid w:val="00A907A4"/>
    <w:rsid w:val="00A9233F"/>
    <w:rsid w:val="00A93820"/>
    <w:rsid w:val="00A93F87"/>
    <w:rsid w:val="00A94624"/>
    <w:rsid w:val="00A958BC"/>
    <w:rsid w:val="00AA0597"/>
    <w:rsid w:val="00AA0B75"/>
    <w:rsid w:val="00AA13E1"/>
    <w:rsid w:val="00AA3411"/>
    <w:rsid w:val="00AA5B62"/>
    <w:rsid w:val="00AA7068"/>
    <w:rsid w:val="00AA75CB"/>
    <w:rsid w:val="00AA7BDA"/>
    <w:rsid w:val="00AB0591"/>
    <w:rsid w:val="00AB163D"/>
    <w:rsid w:val="00AB2460"/>
    <w:rsid w:val="00AB3782"/>
    <w:rsid w:val="00AB6171"/>
    <w:rsid w:val="00AC1739"/>
    <w:rsid w:val="00AC2FAA"/>
    <w:rsid w:val="00AC4B04"/>
    <w:rsid w:val="00AD0FB0"/>
    <w:rsid w:val="00AD1655"/>
    <w:rsid w:val="00AD1C11"/>
    <w:rsid w:val="00AD27B9"/>
    <w:rsid w:val="00AD5156"/>
    <w:rsid w:val="00AD54AB"/>
    <w:rsid w:val="00AE2E87"/>
    <w:rsid w:val="00AF09B7"/>
    <w:rsid w:val="00AF6783"/>
    <w:rsid w:val="00B0323A"/>
    <w:rsid w:val="00B03A3D"/>
    <w:rsid w:val="00B04BD6"/>
    <w:rsid w:val="00B064EB"/>
    <w:rsid w:val="00B0672A"/>
    <w:rsid w:val="00B079C4"/>
    <w:rsid w:val="00B12DB7"/>
    <w:rsid w:val="00B175AB"/>
    <w:rsid w:val="00B20B09"/>
    <w:rsid w:val="00B21167"/>
    <w:rsid w:val="00B23CCC"/>
    <w:rsid w:val="00B25035"/>
    <w:rsid w:val="00B26A9E"/>
    <w:rsid w:val="00B2751C"/>
    <w:rsid w:val="00B32328"/>
    <w:rsid w:val="00B32C31"/>
    <w:rsid w:val="00B3653E"/>
    <w:rsid w:val="00B516AC"/>
    <w:rsid w:val="00B54CCB"/>
    <w:rsid w:val="00B661EC"/>
    <w:rsid w:val="00B71444"/>
    <w:rsid w:val="00B71562"/>
    <w:rsid w:val="00B80529"/>
    <w:rsid w:val="00B83734"/>
    <w:rsid w:val="00B84792"/>
    <w:rsid w:val="00B8654D"/>
    <w:rsid w:val="00B922E1"/>
    <w:rsid w:val="00B9312D"/>
    <w:rsid w:val="00B94488"/>
    <w:rsid w:val="00BA0966"/>
    <w:rsid w:val="00BA3556"/>
    <w:rsid w:val="00BA5287"/>
    <w:rsid w:val="00BA69BE"/>
    <w:rsid w:val="00BA6B57"/>
    <w:rsid w:val="00BA6F37"/>
    <w:rsid w:val="00BB0969"/>
    <w:rsid w:val="00BB2D59"/>
    <w:rsid w:val="00BB2E39"/>
    <w:rsid w:val="00BB3B15"/>
    <w:rsid w:val="00BB47A0"/>
    <w:rsid w:val="00BC159C"/>
    <w:rsid w:val="00BC74F4"/>
    <w:rsid w:val="00BC76A8"/>
    <w:rsid w:val="00BD0594"/>
    <w:rsid w:val="00BD22B2"/>
    <w:rsid w:val="00BE1828"/>
    <w:rsid w:val="00BE1B2E"/>
    <w:rsid w:val="00BF44CD"/>
    <w:rsid w:val="00BF4C6A"/>
    <w:rsid w:val="00BF6906"/>
    <w:rsid w:val="00BF705A"/>
    <w:rsid w:val="00BF7659"/>
    <w:rsid w:val="00C01749"/>
    <w:rsid w:val="00C05156"/>
    <w:rsid w:val="00C1055C"/>
    <w:rsid w:val="00C11A22"/>
    <w:rsid w:val="00C16AF8"/>
    <w:rsid w:val="00C20C81"/>
    <w:rsid w:val="00C25C04"/>
    <w:rsid w:val="00C269D0"/>
    <w:rsid w:val="00C27AE2"/>
    <w:rsid w:val="00C3491C"/>
    <w:rsid w:val="00C34A9A"/>
    <w:rsid w:val="00C47B9A"/>
    <w:rsid w:val="00C50742"/>
    <w:rsid w:val="00C50AC6"/>
    <w:rsid w:val="00C51CD7"/>
    <w:rsid w:val="00C52992"/>
    <w:rsid w:val="00C55B7B"/>
    <w:rsid w:val="00C57609"/>
    <w:rsid w:val="00C639C7"/>
    <w:rsid w:val="00C63CDE"/>
    <w:rsid w:val="00C70DEA"/>
    <w:rsid w:val="00C75721"/>
    <w:rsid w:val="00C76547"/>
    <w:rsid w:val="00C82098"/>
    <w:rsid w:val="00C9068F"/>
    <w:rsid w:val="00C93E26"/>
    <w:rsid w:val="00C956D9"/>
    <w:rsid w:val="00C957C8"/>
    <w:rsid w:val="00C96A32"/>
    <w:rsid w:val="00CA35C9"/>
    <w:rsid w:val="00CA6D45"/>
    <w:rsid w:val="00CA79EA"/>
    <w:rsid w:val="00CB03D0"/>
    <w:rsid w:val="00CB2E26"/>
    <w:rsid w:val="00CC04E1"/>
    <w:rsid w:val="00CC1724"/>
    <w:rsid w:val="00CC697A"/>
    <w:rsid w:val="00CD1FCE"/>
    <w:rsid w:val="00CD6671"/>
    <w:rsid w:val="00CE1FA6"/>
    <w:rsid w:val="00CE2859"/>
    <w:rsid w:val="00CE48B2"/>
    <w:rsid w:val="00CF3AAC"/>
    <w:rsid w:val="00CF4AB0"/>
    <w:rsid w:val="00CF6FDF"/>
    <w:rsid w:val="00D00D5B"/>
    <w:rsid w:val="00D0364A"/>
    <w:rsid w:val="00D1171D"/>
    <w:rsid w:val="00D14631"/>
    <w:rsid w:val="00D14A8D"/>
    <w:rsid w:val="00D156EB"/>
    <w:rsid w:val="00D161DD"/>
    <w:rsid w:val="00D20B94"/>
    <w:rsid w:val="00D2386D"/>
    <w:rsid w:val="00D307B3"/>
    <w:rsid w:val="00D31D5B"/>
    <w:rsid w:val="00D32096"/>
    <w:rsid w:val="00D32A4F"/>
    <w:rsid w:val="00D34EC0"/>
    <w:rsid w:val="00D564C3"/>
    <w:rsid w:val="00D61571"/>
    <w:rsid w:val="00D63DFB"/>
    <w:rsid w:val="00D65059"/>
    <w:rsid w:val="00D70166"/>
    <w:rsid w:val="00D744A6"/>
    <w:rsid w:val="00D74A97"/>
    <w:rsid w:val="00D77219"/>
    <w:rsid w:val="00D77640"/>
    <w:rsid w:val="00D80296"/>
    <w:rsid w:val="00D81598"/>
    <w:rsid w:val="00D82F83"/>
    <w:rsid w:val="00D84B4C"/>
    <w:rsid w:val="00D94EFC"/>
    <w:rsid w:val="00D95843"/>
    <w:rsid w:val="00DA1A6D"/>
    <w:rsid w:val="00DA31C8"/>
    <w:rsid w:val="00DA4CC1"/>
    <w:rsid w:val="00DB1DB6"/>
    <w:rsid w:val="00DB2D52"/>
    <w:rsid w:val="00DB48A0"/>
    <w:rsid w:val="00DC04CF"/>
    <w:rsid w:val="00DC4962"/>
    <w:rsid w:val="00DC5E6A"/>
    <w:rsid w:val="00DC6D3A"/>
    <w:rsid w:val="00DD1F8B"/>
    <w:rsid w:val="00DD4B1C"/>
    <w:rsid w:val="00DE097D"/>
    <w:rsid w:val="00DE489B"/>
    <w:rsid w:val="00DE66D1"/>
    <w:rsid w:val="00DF300E"/>
    <w:rsid w:val="00E12009"/>
    <w:rsid w:val="00E13484"/>
    <w:rsid w:val="00E13E10"/>
    <w:rsid w:val="00E214B4"/>
    <w:rsid w:val="00E30606"/>
    <w:rsid w:val="00E30B43"/>
    <w:rsid w:val="00E3511C"/>
    <w:rsid w:val="00E352FD"/>
    <w:rsid w:val="00E35E65"/>
    <w:rsid w:val="00E361D3"/>
    <w:rsid w:val="00E4404A"/>
    <w:rsid w:val="00E5217B"/>
    <w:rsid w:val="00E52913"/>
    <w:rsid w:val="00E5489E"/>
    <w:rsid w:val="00E65069"/>
    <w:rsid w:val="00E6582C"/>
    <w:rsid w:val="00E70AF5"/>
    <w:rsid w:val="00E731E1"/>
    <w:rsid w:val="00E83B58"/>
    <w:rsid w:val="00E84934"/>
    <w:rsid w:val="00E8761B"/>
    <w:rsid w:val="00E9476B"/>
    <w:rsid w:val="00E9492F"/>
    <w:rsid w:val="00E9611E"/>
    <w:rsid w:val="00EA001D"/>
    <w:rsid w:val="00EA06CF"/>
    <w:rsid w:val="00EA4AA6"/>
    <w:rsid w:val="00EA6265"/>
    <w:rsid w:val="00EB1DB6"/>
    <w:rsid w:val="00EB2F9E"/>
    <w:rsid w:val="00EB37D3"/>
    <w:rsid w:val="00EB4CA9"/>
    <w:rsid w:val="00EB5A22"/>
    <w:rsid w:val="00EC07ED"/>
    <w:rsid w:val="00EC585F"/>
    <w:rsid w:val="00EC67E2"/>
    <w:rsid w:val="00ED1669"/>
    <w:rsid w:val="00ED1985"/>
    <w:rsid w:val="00ED2B2B"/>
    <w:rsid w:val="00ED613D"/>
    <w:rsid w:val="00ED6CDC"/>
    <w:rsid w:val="00EE4531"/>
    <w:rsid w:val="00EE4779"/>
    <w:rsid w:val="00EF21B5"/>
    <w:rsid w:val="00EF6613"/>
    <w:rsid w:val="00EF67B1"/>
    <w:rsid w:val="00EF7338"/>
    <w:rsid w:val="00EF7609"/>
    <w:rsid w:val="00EF773A"/>
    <w:rsid w:val="00F04AC8"/>
    <w:rsid w:val="00F0628D"/>
    <w:rsid w:val="00F07DC4"/>
    <w:rsid w:val="00F10EC7"/>
    <w:rsid w:val="00F112B0"/>
    <w:rsid w:val="00F12D3F"/>
    <w:rsid w:val="00F20A7F"/>
    <w:rsid w:val="00F20D01"/>
    <w:rsid w:val="00F242B3"/>
    <w:rsid w:val="00F35CF0"/>
    <w:rsid w:val="00F36856"/>
    <w:rsid w:val="00F3708B"/>
    <w:rsid w:val="00F5533E"/>
    <w:rsid w:val="00F560BD"/>
    <w:rsid w:val="00F57970"/>
    <w:rsid w:val="00F65F9F"/>
    <w:rsid w:val="00F67051"/>
    <w:rsid w:val="00F67D41"/>
    <w:rsid w:val="00F67E3B"/>
    <w:rsid w:val="00F712C2"/>
    <w:rsid w:val="00F75041"/>
    <w:rsid w:val="00F75744"/>
    <w:rsid w:val="00F772B0"/>
    <w:rsid w:val="00F8598B"/>
    <w:rsid w:val="00F859D6"/>
    <w:rsid w:val="00F870B9"/>
    <w:rsid w:val="00F9436D"/>
    <w:rsid w:val="00F978F1"/>
    <w:rsid w:val="00FA3053"/>
    <w:rsid w:val="00FA3C62"/>
    <w:rsid w:val="00FA4342"/>
    <w:rsid w:val="00FA4A7F"/>
    <w:rsid w:val="00FA5835"/>
    <w:rsid w:val="00FA5E9E"/>
    <w:rsid w:val="00FA6772"/>
    <w:rsid w:val="00FA6A93"/>
    <w:rsid w:val="00FB04EA"/>
    <w:rsid w:val="00FB0F46"/>
    <w:rsid w:val="00FB7278"/>
    <w:rsid w:val="00FC077B"/>
    <w:rsid w:val="00FC08C3"/>
    <w:rsid w:val="00FC2BA8"/>
    <w:rsid w:val="00FC5618"/>
    <w:rsid w:val="00FC7030"/>
    <w:rsid w:val="00FD02FA"/>
    <w:rsid w:val="00FD1173"/>
    <w:rsid w:val="00FD3DD3"/>
    <w:rsid w:val="00FD5B84"/>
    <w:rsid w:val="00FD7EEB"/>
    <w:rsid w:val="00FE032B"/>
    <w:rsid w:val="00FE2CFF"/>
    <w:rsid w:val="00FE3A87"/>
    <w:rsid w:val="00FE7853"/>
    <w:rsid w:val="00FF14DD"/>
    <w:rsid w:val="00FF45D7"/>
    <w:rsid w:val="00FF4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0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B37D3"/>
    <w:pPr>
      <w:spacing w:after="200" w:line="276" w:lineRule="auto"/>
    </w:pPr>
    <w:rPr>
      <w:sz w:val="22"/>
      <w:szCs w:val="22"/>
    </w:rPr>
  </w:style>
  <w:style w:type="paragraph" w:styleId="Heading1">
    <w:name w:val="heading 1"/>
    <w:basedOn w:val="Normal"/>
    <w:next w:val="Normal"/>
    <w:link w:val="Heading1Char"/>
    <w:uiPriority w:val="99"/>
    <w:qFormat/>
    <w:rsid w:val="0052287D"/>
    <w:pPr>
      <w:keepNext/>
      <w:keepLines/>
      <w:numPr>
        <w:numId w:val="5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87D"/>
    <w:pPr>
      <w:keepNext/>
      <w:keepLines/>
      <w:numPr>
        <w:ilvl w:val="1"/>
        <w:numId w:val="5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87D"/>
    <w:pPr>
      <w:keepNext/>
      <w:keepLines/>
      <w:numPr>
        <w:ilvl w:val="2"/>
        <w:numId w:val="5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287D"/>
    <w:pPr>
      <w:keepNext/>
      <w:keepLines/>
      <w:numPr>
        <w:ilvl w:val="3"/>
        <w:numId w:val="5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287D"/>
    <w:pPr>
      <w:keepNext/>
      <w:keepLines/>
      <w:numPr>
        <w:ilvl w:val="4"/>
        <w:numId w:val="5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992E0B"/>
    <w:pPr>
      <w:numPr>
        <w:numId w:val="53"/>
      </w:numPr>
      <w:spacing w:before="60" w:after="60" w:line="240" w:lineRule="auto"/>
      <w:outlineLvl w:val="5"/>
    </w:pPr>
    <w:rPr>
      <w:rFonts w:ascii="Arial" w:eastAsiaTheme="majorEastAsia" w:hAnsi="Arial" w:cstheme="majorBidi"/>
      <w:b/>
      <w:bCs/>
      <w:caps/>
      <w:sz w:val="28"/>
    </w:rPr>
  </w:style>
  <w:style w:type="paragraph" w:styleId="Heading7">
    <w:name w:val="heading 7"/>
    <w:basedOn w:val="Normal"/>
    <w:next w:val="Normal"/>
    <w:link w:val="Heading7Char"/>
    <w:uiPriority w:val="9"/>
    <w:semiHidden/>
    <w:unhideWhenUsed/>
    <w:qFormat/>
    <w:rsid w:val="0052287D"/>
    <w:pPr>
      <w:keepNext/>
      <w:keepLines/>
      <w:numPr>
        <w:ilvl w:val="6"/>
        <w:numId w:val="5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287D"/>
    <w:pPr>
      <w:keepNext/>
      <w:keepLines/>
      <w:numPr>
        <w:ilvl w:val="7"/>
        <w:numId w:val="5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287D"/>
    <w:pPr>
      <w:keepNext/>
      <w:keepLines/>
      <w:numPr>
        <w:ilvl w:val="8"/>
        <w:numId w:val="5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next w:val="Normal"/>
    <w:link w:val="TitleChar"/>
    <w:uiPriority w:val="10"/>
    <w:qFormat/>
    <w:rsid w:val="00E13E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paragraph" w:styleId="Caption">
    <w:name w:val="caption"/>
    <w:basedOn w:val="Normal"/>
    <w:next w:val="Normal"/>
    <w:uiPriority w:val="35"/>
    <w:unhideWhenUsed/>
    <w:qFormat/>
    <w:rsid w:val="008B4263"/>
    <w:pPr>
      <w:keepNext/>
      <w:spacing w:line="240" w:lineRule="auto"/>
      <w:jc w:val="center"/>
    </w:pPr>
    <w:rPr>
      <w:b/>
      <w:bCs/>
      <w:noProof/>
      <w:sz w:val="24"/>
      <w:szCs w:val="24"/>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semiHidden/>
  </w:style>
  <w:style w:type="paragraph" w:styleId="TOC6">
    <w:name w:val="toc 6"/>
    <w:basedOn w:val="Normal"/>
    <w:next w:val="Normal"/>
    <w:autoRedefine/>
    <w:uiPriority w:val="39"/>
    <w:rsid w:val="00B922E1"/>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pPr>
      <w:spacing w:after="120"/>
    </w:pPr>
  </w:style>
  <w:style w:type="character" w:customStyle="1" w:styleId="BodyTextChar">
    <w:name w:val="Body Text Char"/>
    <w:link w:val="BodyText"/>
    <w:rsid w:val="00786E9C"/>
    <w:rPr>
      <w:sz w:val="24"/>
      <w:szCs w:val="24"/>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sid w:val="00C82098"/>
    <w:rPr>
      <w:rFonts w:ascii="Tahoma" w:hAnsi="Tahoma" w:cs="Tahoma"/>
      <w:sz w:val="16"/>
      <w:szCs w:val="16"/>
    </w:rPr>
  </w:style>
  <w:style w:type="character" w:styleId="CommentReference">
    <w:name w:val="annotation reference"/>
    <w:uiPriority w:val="99"/>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link w:val="CommentTextChar"/>
    <w:uiPriority w:val="99"/>
    <w:rPr>
      <w:sz w:val="20"/>
      <w:szCs w:val="20"/>
    </w:rPr>
  </w:style>
  <w:style w:type="paragraph" w:styleId="CommentSubject">
    <w:name w:val="annotation subject"/>
    <w:basedOn w:val="CommentText"/>
    <w:next w:val="CommentText"/>
    <w:link w:val="CommentSubjectChar"/>
    <w:uiPriority w:val="99"/>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52287D"/>
    <w:rPr>
      <w:b/>
      <w:bCs/>
    </w:rPr>
  </w:style>
  <w:style w:type="character" w:styleId="FollowedHyperlink">
    <w:name w:val="FollowedHyperlink"/>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numPr>
        <w:numId w:val="0"/>
      </w:numPr>
      <w:shd w:val="pct15" w:color="auto" w:fill="auto"/>
      <w:spacing w:before="220" w:after="220" w:line="280" w:lineRule="atLeast"/>
      <w:ind w:firstLine="1080"/>
    </w:pPr>
    <w:rPr>
      <w:rFonts w:eastAsia="Times New Roman"/>
      <w:bCs w:val="0"/>
      <w:caps/>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tabs>
        <w:tab w:val="num" w:pos="720"/>
      </w:tabs>
      <w:spacing w:after="0"/>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next w:val="Normal"/>
    <w:rsid w:val="009A3E19"/>
    <w:pPr>
      <w:numPr>
        <w:numId w:val="52"/>
      </w:numPr>
      <w:ind w:left="36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paragraph" w:styleId="FootnoteText">
    <w:name w:val="footnote text"/>
    <w:basedOn w:val="Normal"/>
    <w:link w:val="FootnoteTextChar"/>
    <w:uiPriority w:val="99"/>
    <w:rsid w:val="00B26A9E"/>
    <w:rPr>
      <w:sz w:val="20"/>
      <w:szCs w:val="20"/>
    </w:rPr>
  </w:style>
  <w:style w:type="character" w:customStyle="1" w:styleId="FootnoteTextChar">
    <w:name w:val="Footnote Text Char"/>
    <w:basedOn w:val="DefaultParagraphFont"/>
    <w:link w:val="FootnoteText"/>
    <w:uiPriority w:val="99"/>
    <w:rsid w:val="00B26A9E"/>
  </w:style>
  <w:style w:type="character" w:styleId="FootnoteReference">
    <w:name w:val="footnote reference"/>
    <w:uiPriority w:val="99"/>
    <w:rsid w:val="00B26A9E"/>
    <w:rPr>
      <w:vertAlign w:val="superscript"/>
    </w:rPr>
  </w:style>
  <w:style w:type="paragraph" w:customStyle="1" w:styleId="paragraph">
    <w:name w:val="paragraph"/>
    <w:basedOn w:val="Normal"/>
    <w:rsid w:val="00855820"/>
    <w:pPr>
      <w:spacing w:before="100" w:beforeAutospacing="1" w:after="100" w:afterAutospacing="1"/>
    </w:pPr>
  </w:style>
  <w:style w:type="character" w:styleId="HTMLCode">
    <w:name w:val="HTML Code"/>
    <w:basedOn w:val="DefaultParagraphFont"/>
    <w:uiPriority w:val="99"/>
    <w:unhideWhenUsed/>
    <w:rsid w:val="00855820"/>
    <w:rPr>
      <w:rFonts w:ascii="Courier New" w:eastAsia="Times New Roman" w:hAnsi="Courier New" w:cs="Courier New"/>
      <w:sz w:val="20"/>
      <w:szCs w:val="20"/>
    </w:rPr>
  </w:style>
  <w:style w:type="paragraph" w:styleId="TableofFigures">
    <w:name w:val="table of figures"/>
    <w:basedOn w:val="Normal"/>
    <w:next w:val="Normal"/>
    <w:uiPriority w:val="99"/>
    <w:rsid w:val="00362AA8"/>
    <w:pPr>
      <w:spacing w:after="0"/>
    </w:pPr>
  </w:style>
  <w:style w:type="paragraph" w:styleId="NoSpacing">
    <w:name w:val="No Spacing"/>
    <w:basedOn w:val="Normal"/>
    <w:uiPriority w:val="1"/>
    <w:qFormat/>
    <w:rsid w:val="0052287D"/>
    <w:pPr>
      <w:spacing w:after="0" w:line="240" w:lineRule="auto"/>
    </w:pPr>
  </w:style>
  <w:style w:type="paragraph" w:customStyle="1" w:styleId="Code">
    <w:name w:val="Code"/>
    <w:basedOn w:val="Normal"/>
    <w:rsid w:val="00495C4B"/>
    <w:pPr>
      <w:spacing w:after="0"/>
      <w:contextualSpacing/>
    </w:pPr>
    <w:rPr>
      <w:rFonts w:ascii="Courier New" w:hAnsi="Courier New" w:cs="Courier New"/>
      <w:noProof/>
      <w:color w:val="1F497D"/>
      <w:sz w:val="16"/>
      <w:szCs w:val="16"/>
    </w:rPr>
  </w:style>
  <w:style w:type="character" w:customStyle="1" w:styleId="apple-converted-space">
    <w:name w:val="apple-converted-space"/>
    <w:basedOn w:val="DefaultParagraphFont"/>
    <w:rsid w:val="00854E91"/>
  </w:style>
  <w:style w:type="paragraph" w:styleId="Revision">
    <w:name w:val="Revision"/>
    <w:hidden/>
    <w:uiPriority w:val="99"/>
    <w:semiHidden/>
    <w:rsid w:val="001E06D6"/>
    <w:rPr>
      <w:sz w:val="24"/>
      <w:szCs w:val="24"/>
    </w:rPr>
  </w:style>
  <w:style w:type="character" w:customStyle="1" w:styleId="CommentTextChar">
    <w:name w:val="Comment Text Char"/>
    <w:basedOn w:val="DefaultParagraphFont"/>
    <w:link w:val="CommentText"/>
    <w:uiPriority w:val="99"/>
    <w:rsid w:val="003878CA"/>
  </w:style>
  <w:style w:type="paragraph" w:styleId="TOCHeading">
    <w:name w:val="TOC Heading"/>
    <w:basedOn w:val="Heading1"/>
    <w:next w:val="Normal"/>
    <w:uiPriority w:val="39"/>
    <w:semiHidden/>
    <w:unhideWhenUsed/>
    <w:qFormat/>
    <w:rsid w:val="0052287D"/>
    <w:pPr>
      <w:outlineLvl w:val="9"/>
    </w:pPr>
  </w:style>
  <w:style w:type="character" w:customStyle="1" w:styleId="Heading6Char">
    <w:name w:val="Heading 6 Char"/>
    <w:basedOn w:val="DefaultParagraphFont"/>
    <w:link w:val="Heading6"/>
    <w:rsid w:val="00992E0B"/>
    <w:rPr>
      <w:rFonts w:ascii="Arial" w:eastAsiaTheme="majorEastAsia" w:hAnsi="Arial" w:cstheme="majorBidi"/>
      <w:b/>
      <w:bCs/>
      <w:caps/>
      <w:sz w:val="28"/>
      <w:szCs w:val="22"/>
    </w:rPr>
  </w:style>
  <w:style w:type="character" w:customStyle="1" w:styleId="Heading1Char">
    <w:name w:val="Heading 1 Char"/>
    <w:basedOn w:val="DefaultParagraphFont"/>
    <w:link w:val="Heading1"/>
    <w:uiPriority w:val="99"/>
    <w:rsid w:val="005228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28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287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semiHidden/>
    <w:rsid w:val="0052287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2287D"/>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52287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52287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2287D"/>
    <w:rPr>
      <w:rFonts w:asciiTheme="majorHAnsi" w:eastAsiaTheme="majorEastAsia" w:hAnsiTheme="majorHAnsi" w:cstheme="majorBidi"/>
      <w:i/>
      <w:iCs/>
      <w:color w:val="404040" w:themeColor="text1" w:themeTint="BF"/>
    </w:rPr>
  </w:style>
  <w:style w:type="character" w:customStyle="1" w:styleId="TitleChar">
    <w:name w:val="Title Char"/>
    <w:basedOn w:val="DefaultParagraphFont"/>
    <w:link w:val="Title"/>
    <w:uiPriority w:val="10"/>
    <w:rsid w:val="00E13E10"/>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5228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287D"/>
    <w:rPr>
      <w:rFonts w:asciiTheme="majorHAnsi" w:eastAsiaTheme="majorEastAsia" w:hAnsiTheme="majorHAnsi" w:cstheme="majorBidi"/>
      <w:i/>
      <w:iCs/>
      <w:color w:val="4F81BD" w:themeColor="accent1"/>
      <w:spacing w:val="15"/>
      <w:sz w:val="24"/>
      <w:szCs w:val="24"/>
    </w:rPr>
  </w:style>
  <w:style w:type="character" w:styleId="Emphasis">
    <w:name w:val="Emphasis"/>
    <w:uiPriority w:val="20"/>
    <w:qFormat/>
    <w:rsid w:val="0052287D"/>
    <w:rPr>
      <w:i/>
      <w:iCs/>
    </w:rPr>
  </w:style>
  <w:style w:type="paragraph" w:styleId="ListParagraph">
    <w:name w:val="List Paragraph"/>
    <w:basedOn w:val="Normal"/>
    <w:uiPriority w:val="99"/>
    <w:qFormat/>
    <w:rsid w:val="0052287D"/>
    <w:pPr>
      <w:ind w:left="720"/>
      <w:contextualSpacing/>
    </w:pPr>
  </w:style>
  <w:style w:type="paragraph" w:styleId="Quote">
    <w:name w:val="Quote"/>
    <w:basedOn w:val="Normal"/>
    <w:next w:val="Normal"/>
    <w:link w:val="QuoteChar"/>
    <w:uiPriority w:val="29"/>
    <w:qFormat/>
    <w:rsid w:val="0052287D"/>
    <w:rPr>
      <w:i/>
      <w:iCs/>
      <w:color w:val="000000" w:themeColor="text1"/>
    </w:rPr>
  </w:style>
  <w:style w:type="character" w:customStyle="1" w:styleId="QuoteChar">
    <w:name w:val="Quote Char"/>
    <w:basedOn w:val="DefaultParagraphFont"/>
    <w:link w:val="Quote"/>
    <w:uiPriority w:val="29"/>
    <w:rsid w:val="0052287D"/>
    <w:rPr>
      <w:i/>
      <w:iCs/>
      <w:color w:val="000000" w:themeColor="text1"/>
      <w:sz w:val="22"/>
      <w:szCs w:val="22"/>
    </w:rPr>
  </w:style>
  <w:style w:type="paragraph" w:styleId="IntenseQuote">
    <w:name w:val="Intense Quote"/>
    <w:basedOn w:val="Normal"/>
    <w:next w:val="Normal"/>
    <w:link w:val="IntenseQuoteChar"/>
    <w:uiPriority w:val="30"/>
    <w:qFormat/>
    <w:rsid w:val="0052287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287D"/>
    <w:rPr>
      <w:b/>
      <w:bCs/>
      <w:i/>
      <w:iCs/>
      <w:color w:val="4F81BD" w:themeColor="accent1"/>
      <w:sz w:val="22"/>
      <w:szCs w:val="22"/>
    </w:rPr>
  </w:style>
  <w:style w:type="character" w:styleId="SubtleEmphasis">
    <w:name w:val="Subtle Emphasis"/>
    <w:uiPriority w:val="19"/>
    <w:qFormat/>
    <w:rsid w:val="0052287D"/>
    <w:rPr>
      <w:i/>
      <w:iCs/>
      <w:color w:val="808080" w:themeColor="text1" w:themeTint="7F"/>
    </w:rPr>
  </w:style>
  <w:style w:type="character" w:styleId="IntenseEmphasis">
    <w:name w:val="Intense Emphasis"/>
    <w:uiPriority w:val="21"/>
    <w:qFormat/>
    <w:rsid w:val="0052287D"/>
    <w:rPr>
      <w:b/>
      <w:bCs/>
      <w:i/>
      <w:iCs/>
      <w:color w:val="4F81BD" w:themeColor="accent1"/>
    </w:rPr>
  </w:style>
  <w:style w:type="character" w:styleId="SubtleReference">
    <w:name w:val="Subtle Reference"/>
    <w:uiPriority w:val="31"/>
    <w:qFormat/>
    <w:rsid w:val="0052287D"/>
    <w:rPr>
      <w:smallCaps/>
      <w:color w:val="C0504D" w:themeColor="accent2"/>
      <w:u w:val="single"/>
    </w:rPr>
  </w:style>
  <w:style w:type="character" w:styleId="IntenseReference">
    <w:name w:val="Intense Reference"/>
    <w:uiPriority w:val="32"/>
    <w:qFormat/>
    <w:rsid w:val="0052287D"/>
    <w:rPr>
      <w:b/>
      <w:bCs/>
      <w:smallCaps/>
      <w:color w:val="C0504D" w:themeColor="accent2"/>
      <w:spacing w:val="5"/>
      <w:u w:val="single"/>
    </w:rPr>
  </w:style>
  <w:style w:type="character" w:styleId="BookTitle">
    <w:name w:val="Book Title"/>
    <w:uiPriority w:val="33"/>
    <w:qFormat/>
    <w:rsid w:val="0052287D"/>
    <w:rPr>
      <w:b/>
      <w:bCs/>
      <w:smallCaps/>
      <w:spacing w:val="5"/>
    </w:rPr>
  </w:style>
  <w:style w:type="character" w:customStyle="1" w:styleId="HeaderChar">
    <w:name w:val="Header Char"/>
    <w:basedOn w:val="DefaultParagraphFont"/>
    <w:link w:val="Header"/>
    <w:uiPriority w:val="99"/>
    <w:locked/>
    <w:rsid w:val="00A6119A"/>
    <w:rPr>
      <w:sz w:val="22"/>
      <w:szCs w:val="22"/>
    </w:rPr>
  </w:style>
  <w:style w:type="character" w:customStyle="1" w:styleId="FooterChar">
    <w:name w:val="Footer Char"/>
    <w:basedOn w:val="DefaultParagraphFont"/>
    <w:link w:val="Footer"/>
    <w:uiPriority w:val="99"/>
    <w:locked/>
    <w:rsid w:val="00A6119A"/>
    <w:rPr>
      <w:sz w:val="22"/>
      <w:szCs w:val="22"/>
    </w:rPr>
  </w:style>
  <w:style w:type="paragraph" w:customStyle="1" w:styleId="Bulletedlist">
    <w:name w:val="Bulleted list"/>
    <w:basedOn w:val="Normal"/>
    <w:uiPriority w:val="99"/>
    <w:rsid w:val="00A6119A"/>
    <w:pPr>
      <w:numPr>
        <w:numId w:val="58"/>
      </w:numPr>
      <w:spacing w:after="120" w:line="240" w:lineRule="auto"/>
    </w:pPr>
    <w:rPr>
      <w:rFonts w:ascii="Times New Roman" w:eastAsia="Times New Roman" w:hAnsi="Times New Roman"/>
    </w:rPr>
  </w:style>
  <w:style w:type="character" w:customStyle="1" w:styleId="CommentSubjectChar">
    <w:name w:val="Comment Subject Char"/>
    <w:basedOn w:val="CommentTextChar"/>
    <w:link w:val="CommentSubject"/>
    <w:uiPriority w:val="99"/>
    <w:locked/>
    <w:rsid w:val="00A6119A"/>
    <w:rPr>
      <w:b/>
      <w:bCs/>
    </w:rPr>
  </w:style>
  <w:style w:type="character" w:customStyle="1" w:styleId="CharChar2">
    <w:name w:val="Char Char2"/>
    <w:basedOn w:val="DefaultParagraphFont"/>
    <w:uiPriority w:val="99"/>
    <w:rsid w:val="00A6119A"/>
    <w:rPr>
      <w:rFonts w:cs="Times New Roman"/>
    </w:rPr>
  </w:style>
  <w:style w:type="paragraph" w:styleId="PlainText">
    <w:name w:val="Plain Text"/>
    <w:basedOn w:val="Normal"/>
    <w:link w:val="PlainTextChar"/>
    <w:uiPriority w:val="99"/>
    <w:rsid w:val="00A6119A"/>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uiPriority w:val="99"/>
    <w:rsid w:val="00A6119A"/>
    <w:rPr>
      <w:rFonts w:ascii="Consolas" w:eastAsia="Times New Roman" w:hAnsi="Consolas" w:cs="Consolas"/>
      <w:sz w:val="21"/>
      <w:szCs w:val="21"/>
    </w:rPr>
  </w:style>
  <w:style w:type="paragraph" w:styleId="EndnoteText">
    <w:name w:val="endnote text"/>
    <w:basedOn w:val="Normal"/>
    <w:link w:val="EndnoteTextChar"/>
    <w:uiPriority w:val="99"/>
    <w:unhideWhenUsed/>
    <w:rsid w:val="00E8761B"/>
    <w:pPr>
      <w:spacing w:after="0" w:line="240" w:lineRule="auto"/>
    </w:pPr>
    <w:rPr>
      <w:sz w:val="20"/>
      <w:szCs w:val="20"/>
    </w:rPr>
  </w:style>
  <w:style w:type="character" w:customStyle="1" w:styleId="EndnoteTextChar">
    <w:name w:val="Endnote Text Char"/>
    <w:basedOn w:val="DefaultParagraphFont"/>
    <w:link w:val="EndnoteText"/>
    <w:uiPriority w:val="99"/>
    <w:rsid w:val="00E8761B"/>
  </w:style>
  <w:style w:type="character" w:styleId="EndnoteReference">
    <w:name w:val="endnote reference"/>
    <w:basedOn w:val="DefaultParagraphFont"/>
    <w:uiPriority w:val="99"/>
    <w:unhideWhenUsed/>
    <w:rsid w:val="00E876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71074">
      <w:bodyDiv w:val="1"/>
      <w:marLeft w:val="0"/>
      <w:marRight w:val="0"/>
      <w:marTop w:val="0"/>
      <w:marBottom w:val="0"/>
      <w:divBdr>
        <w:top w:val="none" w:sz="0" w:space="0" w:color="auto"/>
        <w:left w:val="none" w:sz="0" w:space="0" w:color="auto"/>
        <w:bottom w:val="none" w:sz="0" w:space="0" w:color="auto"/>
        <w:right w:val="none" w:sz="0" w:space="0" w:color="auto"/>
      </w:divBdr>
    </w:div>
    <w:div w:id="435567091">
      <w:bodyDiv w:val="1"/>
      <w:marLeft w:val="0"/>
      <w:marRight w:val="0"/>
      <w:marTop w:val="0"/>
      <w:marBottom w:val="0"/>
      <w:divBdr>
        <w:top w:val="none" w:sz="0" w:space="0" w:color="auto"/>
        <w:left w:val="none" w:sz="0" w:space="0" w:color="auto"/>
        <w:bottom w:val="none" w:sz="0" w:space="0" w:color="auto"/>
        <w:right w:val="none" w:sz="0" w:space="0" w:color="auto"/>
      </w:divBdr>
    </w:div>
    <w:div w:id="567615353">
      <w:bodyDiv w:val="1"/>
      <w:marLeft w:val="0"/>
      <w:marRight w:val="0"/>
      <w:marTop w:val="0"/>
      <w:marBottom w:val="0"/>
      <w:divBdr>
        <w:top w:val="none" w:sz="0" w:space="0" w:color="auto"/>
        <w:left w:val="none" w:sz="0" w:space="0" w:color="auto"/>
        <w:bottom w:val="none" w:sz="0" w:space="0" w:color="auto"/>
        <w:right w:val="none" w:sz="0" w:space="0" w:color="auto"/>
      </w:divBdr>
    </w:div>
    <w:div w:id="965433479">
      <w:bodyDiv w:val="1"/>
      <w:marLeft w:val="0"/>
      <w:marRight w:val="0"/>
      <w:marTop w:val="0"/>
      <w:marBottom w:val="0"/>
      <w:divBdr>
        <w:top w:val="none" w:sz="0" w:space="0" w:color="auto"/>
        <w:left w:val="none" w:sz="0" w:space="0" w:color="auto"/>
        <w:bottom w:val="none" w:sz="0" w:space="0" w:color="auto"/>
        <w:right w:val="none" w:sz="0" w:space="0" w:color="auto"/>
      </w:divBdr>
    </w:div>
    <w:div w:id="990982844">
      <w:bodyDiv w:val="1"/>
      <w:marLeft w:val="0"/>
      <w:marRight w:val="0"/>
      <w:marTop w:val="0"/>
      <w:marBottom w:val="0"/>
      <w:divBdr>
        <w:top w:val="none" w:sz="0" w:space="0" w:color="auto"/>
        <w:left w:val="none" w:sz="0" w:space="0" w:color="auto"/>
        <w:bottom w:val="none" w:sz="0" w:space="0" w:color="auto"/>
        <w:right w:val="none" w:sz="0" w:space="0" w:color="auto"/>
      </w:divBdr>
    </w:div>
    <w:div w:id="1128475587">
      <w:bodyDiv w:val="1"/>
      <w:marLeft w:val="0"/>
      <w:marRight w:val="0"/>
      <w:marTop w:val="0"/>
      <w:marBottom w:val="0"/>
      <w:divBdr>
        <w:top w:val="none" w:sz="0" w:space="0" w:color="auto"/>
        <w:left w:val="none" w:sz="0" w:space="0" w:color="auto"/>
        <w:bottom w:val="none" w:sz="0" w:space="0" w:color="auto"/>
        <w:right w:val="none" w:sz="0" w:space="0" w:color="auto"/>
      </w:divBdr>
    </w:div>
    <w:div w:id="1147281223">
      <w:bodyDiv w:val="1"/>
      <w:marLeft w:val="0"/>
      <w:marRight w:val="0"/>
      <w:marTop w:val="0"/>
      <w:marBottom w:val="0"/>
      <w:divBdr>
        <w:top w:val="none" w:sz="0" w:space="0" w:color="auto"/>
        <w:left w:val="none" w:sz="0" w:space="0" w:color="auto"/>
        <w:bottom w:val="none" w:sz="0" w:space="0" w:color="auto"/>
        <w:right w:val="none" w:sz="0" w:space="0" w:color="auto"/>
      </w:divBdr>
    </w:div>
    <w:div w:id="1166359139">
      <w:bodyDiv w:val="1"/>
      <w:marLeft w:val="0"/>
      <w:marRight w:val="0"/>
      <w:marTop w:val="0"/>
      <w:marBottom w:val="0"/>
      <w:divBdr>
        <w:top w:val="none" w:sz="0" w:space="0" w:color="auto"/>
        <w:left w:val="none" w:sz="0" w:space="0" w:color="auto"/>
        <w:bottom w:val="none" w:sz="0" w:space="0" w:color="auto"/>
        <w:right w:val="none" w:sz="0" w:space="0" w:color="auto"/>
      </w:divBdr>
    </w:div>
    <w:div w:id="1245451398">
      <w:bodyDiv w:val="1"/>
      <w:marLeft w:val="0"/>
      <w:marRight w:val="0"/>
      <w:marTop w:val="0"/>
      <w:marBottom w:val="0"/>
      <w:divBdr>
        <w:top w:val="none" w:sz="0" w:space="0" w:color="auto"/>
        <w:left w:val="none" w:sz="0" w:space="0" w:color="auto"/>
        <w:bottom w:val="none" w:sz="0" w:space="0" w:color="auto"/>
        <w:right w:val="none" w:sz="0" w:space="0" w:color="auto"/>
      </w:divBdr>
    </w:div>
    <w:div w:id="1265724574">
      <w:bodyDiv w:val="1"/>
      <w:marLeft w:val="0"/>
      <w:marRight w:val="0"/>
      <w:marTop w:val="0"/>
      <w:marBottom w:val="0"/>
      <w:divBdr>
        <w:top w:val="none" w:sz="0" w:space="0" w:color="auto"/>
        <w:left w:val="none" w:sz="0" w:space="0" w:color="auto"/>
        <w:bottom w:val="none" w:sz="0" w:space="0" w:color="auto"/>
        <w:right w:val="none" w:sz="0" w:space="0" w:color="auto"/>
      </w:divBdr>
    </w:div>
    <w:div w:id="1421637589">
      <w:bodyDiv w:val="1"/>
      <w:marLeft w:val="0"/>
      <w:marRight w:val="0"/>
      <w:marTop w:val="0"/>
      <w:marBottom w:val="0"/>
      <w:divBdr>
        <w:top w:val="none" w:sz="0" w:space="0" w:color="auto"/>
        <w:left w:val="none" w:sz="0" w:space="0" w:color="auto"/>
        <w:bottom w:val="none" w:sz="0" w:space="0" w:color="auto"/>
        <w:right w:val="none" w:sz="0" w:space="0" w:color="auto"/>
      </w:divBdr>
    </w:div>
    <w:div w:id="1523127636">
      <w:bodyDiv w:val="1"/>
      <w:marLeft w:val="0"/>
      <w:marRight w:val="0"/>
      <w:marTop w:val="0"/>
      <w:marBottom w:val="0"/>
      <w:divBdr>
        <w:top w:val="none" w:sz="0" w:space="0" w:color="auto"/>
        <w:left w:val="none" w:sz="0" w:space="0" w:color="auto"/>
        <w:bottom w:val="none" w:sz="0" w:space="0" w:color="auto"/>
        <w:right w:val="none" w:sz="0" w:space="0" w:color="auto"/>
      </w:divBdr>
    </w:div>
    <w:div w:id="1653488264">
      <w:bodyDiv w:val="1"/>
      <w:marLeft w:val="0"/>
      <w:marRight w:val="0"/>
      <w:marTop w:val="0"/>
      <w:marBottom w:val="0"/>
      <w:divBdr>
        <w:top w:val="none" w:sz="0" w:space="0" w:color="auto"/>
        <w:left w:val="none" w:sz="0" w:space="0" w:color="auto"/>
        <w:bottom w:val="none" w:sz="0" w:space="0" w:color="auto"/>
        <w:right w:val="none" w:sz="0" w:space="0" w:color="auto"/>
      </w:divBdr>
    </w:div>
    <w:div w:id="1659117446">
      <w:bodyDiv w:val="1"/>
      <w:marLeft w:val="0"/>
      <w:marRight w:val="0"/>
      <w:marTop w:val="0"/>
      <w:marBottom w:val="0"/>
      <w:divBdr>
        <w:top w:val="none" w:sz="0" w:space="0" w:color="auto"/>
        <w:left w:val="none" w:sz="0" w:space="0" w:color="auto"/>
        <w:bottom w:val="none" w:sz="0" w:space="0" w:color="auto"/>
        <w:right w:val="none" w:sz="0" w:space="0" w:color="auto"/>
      </w:divBdr>
    </w:div>
    <w:div w:id="1674451518">
      <w:bodyDiv w:val="1"/>
      <w:marLeft w:val="0"/>
      <w:marRight w:val="0"/>
      <w:marTop w:val="0"/>
      <w:marBottom w:val="0"/>
      <w:divBdr>
        <w:top w:val="none" w:sz="0" w:space="0" w:color="auto"/>
        <w:left w:val="none" w:sz="0" w:space="0" w:color="auto"/>
        <w:bottom w:val="none" w:sz="0" w:space="0" w:color="auto"/>
        <w:right w:val="none" w:sz="0" w:space="0" w:color="auto"/>
      </w:divBdr>
    </w:div>
    <w:div w:id="1705596527">
      <w:bodyDiv w:val="1"/>
      <w:marLeft w:val="0"/>
      <w:marRight w:val="0"/>
      <w:marTop w:val="0"/>
      <w:marBottom w:val="0"/>
      <w:divBdr>
        <w:top w:val="none" w:sz="0" w:space="0" w:color="auto"/>
        <w:left w:val="none" w:sz="0" w:space="0" w:color="auto"/>
        <w:bottom w:val="none" w:sz="0" w:space="0" w:color="auto"/>
        <w:right w:val="none" w:sz="0" w:space="0" w:color="auto"/>
      </w:divBdr>
    </w:div>
    <w:div w:id="1726220945">
      <w:bodyDiv w:val="1"/>
      <w:marLeft w:val="0"/>
      <w:marRight w:val="0"/>
      <w:marTop w:val="0"/>
      <w:marBottom w:val="0"/>
      <w:divBdr>
        <w:top w:val="none" w:sz="0" w:space="0" w:color="auto"/>
        <w:left w:val="none" w:sz="0" w:space="0" w:color="auto"/>
        <w:bottom w:val="none" w:sz="0" w:space="0" w:color="auto"/>
        <w:right w:val="none" w:sz="0" w:space="0" w:color="auto"/>
      </w:divBdr>
    </w:div>
    <w:div w:id="1746415828">
      <w:bodyDiv w:val="1"/>
      <w:marLeft w:val="0"/>
      <w:marRight w:val="0"/>
      <w:marTop w:val="0"/>
      <w:marBottom w:val="0"/>
      <w:divBdr>
        <w:top w:val="none" w:sz="0" w:space="0" w:color="auto"/>
        <w:left w:val="none" w:sz="0" w:space="0" w:color="auto"/>
        <w:bottom w:val="none" w:sz="0" w:space="0" w:color="auto"/>
        <w:right w:val="none" w:sz="0" w:space="0" w:color="auto"/>
      </w:divBdr>
    </w:div>
    <w:div w:id="1837769065">
      <w:bodyDiv w:val="1"/>
      <w:marLeft w:val="0"/>
      <w:marRight w:val="0"/>
      <w:marTop w:val="0"/>
      <w:marBottom w:val="0"/>
      <w:divBdr>
        <w:top w:val="none" w:sz="0" w:space="0" w:color="auto"/>
        <w:left w:val="none" w:sz="0" w:space="0" w:color="auto"/>
        <w:bottom w:val="none" w:sz="0" w:space="0" w:color="auto"/>
        <w:right w:val="none" w:sz="0" w:space="0" w:color="auto"/>
      </w:divBdr>
    </w:div>
    <w:div w:id="1965915568">
      <w:bodyDiv w:val="1"/>
      <w:marLeft w:val="0"/>
      <w:marRight w:val="0"/>
      <w:marTop w:val="0"/>
      <w:marBottom w:val="0"/>
      <w:divBdr>
        <w:top w:val="none" w:sz="0" w:space="0" w:color="auto"/>
        <w:left w:val="none" w:sz="0" w:space="0" w:color="auto"/>
        <w:bottom w:val="none" w:sz="0" w:space="0" w:color="auto"/>
        <w:right w:val="none" w:sz="0" w:space="0" w:color="auto"/>
      </w:divBdr>
    </w:div>
    <w:div w:id="199533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landerwb\Documents\caHUB\CDR%20Lite\CDR-Lite%20Architecture\CDR%20Lite%20architecture%2017-Mar-2016%20-%20wbl.docx" TargetMode="External"/><Relationship Id="rId18" Type="http://schemas.openxmlformats.org/officeDocument/2006/relationships/hyperlink" Target="https://grails.org/"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vn.grails.codehaus.org/browse/grails/trunk/grails/src/web/org/codehaus/groovy/grails/web/servlet/mvc/SimpleGrailsController.java?r=HEAD"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springframework.org/docs/api/org/springframework/web/servlet/DispatcherServlet.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landerwb\Documents\caHUB\CDR%20Lite\CDR-Lite%20Architecture\CDR%20Lite%20architecture%2017-Mar-2016%20-%20wbl.docx" TargetMode="External"/><Relationship Id="rId22" Type="http://schemas.openxmlformats.org/officeDocument/2006/relationships/hyperlink" Target="http://svn.grails.codehaus.org/browse/grails/trunk/grails/src/web/org/codehaus/groovy/grails/web/servlet/mvc/SimpleGrailsControllerHelper.java?r=HEAD" TargetMode="External"/><Relationship Id="rId27" Type="http://schemas.openxmlformats.org/officeDocument/2006/relationships/header" Target="header4.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biospecimens.cancer.gov/programs/bpv/default.asp" TargetMode="External"/><Relationship Id="rId2" Type="http://schemas.openxmlformats.org/officeDocument/2006/relationships/hyperlink" Target="https://commonfund.nih.gov/GTEx/index" TargetMode="External"/><Relationship Id="rId1" Type="http://schemas.openxmlformats.org/officeDocument/2006/relationships/hyperlink" Target="http://biospecimens.cancer.gov/researchnetwork/lifecycle.asp" TargetMode="External"/><Relationship Id="rId4" Type="http://schemas.openxmlformats.org/officeDocument/2006/relationships/hyperlink" Target="http://grails.org/doc/2.3.1/guide/single.html%23codec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Ope</b:Tag>
    <b:SourceType>InternetSite</b:SourceType>
    <b:Guid>{3EBC991D-3324-4BBD-96C4-63688C5CFB93}</b:Guid>
    <b:Title>Open Sea Dragon GitHub Repository</b:Title>
    <b:InternetSiteTitle>Open Sea Dragon GitHub Repository</b:InternetSiteTitle>
    <b:URL>https://openseadragon.github.io</b:URL>
    <b:RefOrder>1</b:RefOrder>
  </b:Source>
</b:Sources>
</file>

<file path=customXml/itemProps1.xml><?xml version="1.0" encoding="utf-8"?>
<ds:datastoreItem xmlns:ds="http://schemas.openxmlformats.org/officeDocument/2006/customXml" ds:itemID="{7145FC45-8301-467C-8BC8-3CCEB93E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8414</Words>
  <Characters>47964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CDR-Lite Design Document</vt:lpstr>
    </vt:vector>
  </TitlesOfParts>
  <LinksUpToDate>false</LinksUpToDate>
  <CharactersWithSpaces>56266</CharactersWithSpaces>
  <SharedDoc>false</SharedDoc>
  <HLinks>
    <vt:vector size="168" baseType="variant">
      <vt:variant>
        <vt:i4>5505101</vt:i4>
      </vt:variant>
      <vt:variant>
        <vt:i4>195</vt:i4>
      </vt:variant>
      <vt:variant>
        <vt:i4>0</vt:i4>
      </vt:variant>
      <vt:variant>
        <vt:i4>5</vt:i4>
      </vt:variant>
      <vt:variant>
        <vt:lpwstr>\\ncifs-p019.nci.nih.gov\group\Informatics\CDR Documentation\Groovy docs\gapi\index.html</vt:lpwstr>
      </vt:variant>
      <vt:variant>
        <vt:lpwstr/>
      </vt:variant>
      <vt:variant>
        <vt:i4>5505101</vt:i4>
      </vt:variant>
      <vt:variant>
        <vt:i4>192</vt:i4>
      </vt:variant>
      <vt:variant>
        <vt:i4>0</vt:i4>
      </vt:variant>
      <vt:variant>
        <vt:i4>5</vt:i4>
      </vt:variant>
      <vt:variant>
        <vt:lpwstr>\\ncifs-p019.nci.nih.gov\group\Informatics\CDR Documentation\Groovy docs\gapi\index.html</vt:lpwstr>
      </vt:variant>
      <vt:variant>
        <vt:lpwstr/>
      </vt:variant>
      <vt:variant>
        <vt:i4>2359416</vt:i4>
      </vt:variant>
      <vt:variant>
        <vt:i4>177</vt:i4>
      </vt:variant>
      <vt:variant>
        <vt:i4>0</vt:i4>
      </vt:variant>
      <vt:variant>
        <vt:i4>5</vt:i4>
      </vt:variant>
      <vt:variant>
        <vt:lpwstr>http://jama.cahub.org/contour/</vt:lpwstr>
      </vt:variant>
      <vt:variant>
        <vt:lpwstr/>
      </vt:variant>
      <vt:variant>
        <vt:i4>1900605</vt:i4>
      </vt:variant>
      <vt:variant>
        <vt:i4>146</vt:i4>
      </vt:variant>
      <vt:variant>
        <vt:i4>0</vt:i4>
      </vt:variant>
      <vt:variant>
        <vt:i4>5</vt:i4>
      </vt:variant>
      <vt:variant>
        <vt:lpwstr/>
      </vt:variant>
      <vt:variant>
        <vt:lpwstr>_Toc394486212</vt:lpwstr>
      </vt:variant>
      <vt:variant>
        <vt:i4>1900605</vt:i4>
      </vt:variant>
      <vt:variant>
        <vt:i4>140</vt:i4>
      </vt:variant>
      <vt:variant>
        <vt:i4>0</vt:i4>
      </vt:variant>
      <vt:variant>
        <vt:i4>5</vt:i4>
      </vt:variant>
      <vt:variant>
        <vt:lpwstr/>
      </vt:variant>
      <vt:variant>
        <vt:lpwstr>_Toc394486211</vt:lpwstr>
      </vt:variant>
      <vt:variant>
        <vt:i4>1900605</vt:i4>
      </vt:variant>
      <vt:variant>
        <vt:i4>134</vt:i4>
      </vt:variant>
      <vt:variant>
        <vt:i4>0</vt:i4>
      </vt:variant>
      <vt:variant>
        <vt:i4>5</vt:i4>
      </vt:variant>
      <vt:variant>
        <vt:lpwstr/>
      </vt:variant>
      <vt:variant>
        <vt:lpwstr>_Toc394486210</vt:lpwstr>
      </vt:variant>
      <vt:variant>
        <vt:i4>1835069</vt:i4>
      </vt:variant>
      <vt:variant>
        <vt:i4>128</vt:i4>
      </vt:variant>
      <vt:variant>
        <vt:i4>0</vt:i4>
      </vt:variant>
      <vt:variant>
        <vt:i4>5</vt:i4>
      </vt:variant>
      <vt:variant>
        <vt:lpwstr/>
      </vt:variant>
      <vt:variant>
        <vt:lpwstr>_Toc394486209</vt:lpwstr>
      </vt:variant>
      <vt:variant>
        <vt:i4>1835069</vt:i4>
      </vt:variant>
      <vt:variant>
        <vt:i4>122</vt:i4>
      </vt:variant>
      <vt:variant>
        <vt:i4>0</vt:i4>
      </vt:variant>
      <vt:variant>
        <vt:i4>5</vt:i4>
      </vt:variant>
      <vt:variant>
        <vt:lpwstr/>
      </vt:variant>
      <vt:variant>
        <vt:lpwstr>_Toc394486208</vt:lpwstr>
      </vt:variant>
      <vt:variant>
        <vt:i4>1835069</vt:i4>
      </vt:variant>
      <vt:variant>
        <vt:i4>116</vt:i4>
      </vt:variant>
      <vt:variant>
        <vt:i4>0</vt:i4>
      </vt:variant>
      <vt:variant>
        <vt:i4>5</vt:i4>
      </vt:variant>
      <vt:variant>
        <vt:lpwstr/>
      </vt:variant>
      <vt:variant>
        <vt:lpwstr>_Toc394486207</vt:lpwstr>
      </vt:variant>
      <vt:variant>
        <vt:i4>1835069</vt:i4>
      </vt:variant>
      <vt:variant>
        <vt:i4>110</vt:i4>
      </vt:variant>
      <vt:variant>
        <vt:i4>0</vt:i4>
      </vt:variant>
      <vt:variant>
        <vt:i4>5</vt:i4>
      </vt:variant>
      <vt:variant>
        <vt:lpwstr/>
      </vt:variant>
      <vt:variant>
        <vt:lpwstr>_Toc394486206</vt:lpwstr>
      </vt:variant>
      <vt:variant>
        <vt:i4>1835069</vt:i4>
      </vt:variant>
      <vt:variant>
        <vt:i4>104</vt:i4>
      </vt:variant>
      <vt:variant>
        <vt:i4>0</vt:i4>
      </vt:variant>
      <vt:variant>
        <vt:i4>5</vt:i4>
      </vt:variant>
      <vt:variant>
        <vt:lpwstr/>
      </vt:variant>
      <vt:variant>
        <vt:lpwstr>_Toc394486205</vt:lpwstr>
      </vt:variant>
      <vt:variant>
        <vt:i4>1835069</vt:i4>
      </vt:variant>
      <vt:variant>
        <vt:i4>98</vt:i4>
      </vt:variant>
      <vt:variant>
        <vt:i4>0</vt:i4>
      </vt:variant>
      <vt:variant>
        <vt:i4>5</vt:i4>
      </vt:variant>
      <vt:variant>
        <vt:lpwstr/>
      </vt:variant>
      <vt:variant>
        <vt:lpwstr>_Toc394486204</vt:lpwstr>
      </vt:variant>
      <vt:variant>
        <vt:i4>1835069</vt:i4>
      </vt:variant>
      <vt:variant>
        <vt:i4>92</vt:i4>
      </vt:variant>
      <vt:variant>
        <vt:i4>0</vt:i4>
      </vt:variant>
      <vt:variant>
        <vt:i4>5</vt:i4>
      </vt:variant>
      <vt:variant>
        <vt:lpwstr/>
      </vt:variant>
      <vt:variant>
        <vt:lpwstr>_Toc394486203</vt:lpwstr>
      </vt:variant>
      <vt:variant>
        <vt:i4>1835069</vt:i4>
      </vt:variant>
      <vt:variant>
        <vt:i4>86</vt:i4>
      </vt:variant>
      <vt:variant>
        <vt:i4>0</vt:i4>
      </vt:variant>
      <vt:variant>
        <vt:i4>5</vt:i4>
      </vt:variant>
      <vt:variant>
        <vt:lpwstr/>
      </vt:variant>
      <vt:variant>
        <vt:lpwstr>_Toc394486202</vt:lpwstr>
      </vt:variant>
      <vt:variant>
        <vt:i4>1835069</vt:i4>
      </vt:variant>
      <vt:variant>
        <vt:i4>80</vt:i4>
      </vt:variant>
      <vt:variant>
        <vt:i4>0</vt:i4>
      </vt:variant>
      <vt:variant>
        <vt:i4>5</vt:i4>
      </vt:variant>
      <vt:variant>
        <vt:lpwstr/>
      </vt:variant>
      <vt:variant>
        <vt:lpwstr>_Toc394486201</vt:lpwstr>
      </vt:variant>
      <vt:variant>
        <vt:i4>1835069</vt:i4>
      </vt:variant>
      <vt:variant>
        <vt:i4>74</vt:i4>
      </vt:variant>
      <vt:variant>
        <vt:i4>0</vt:i4>
      </vt:variant>
      <vt:variant>
        <vt:i4>5</vt:i4>
      </vt:variant>
      <vt:variant>
        <vt:lpwstr/>
      </vt:variant>
      <vt:variant>
        <vt:lpwstr>_Toc394486200</vt:lpwstr>
      </vt:variant>
      <vt:variant>
        <vt:i4>1376318</vt:i4>
      </vt:variant>
      <vt:variant>
        <vt:i4>68</vt:i4>
      </vt:variant>
      <vt:variant>
        <vt:i4>0</vt:i4>
      </vt:variant>
      <vt:variant>
        <vt:i4>5</vt:i4>
      </vt:variant>
      <vt:variant>
        <vt:lpwstr/>
      </vt:variant>
      <vt:variant>
        <vt:lpwstr>_Toc394486199</vt:lpwstr>
      </vt:variant>
      <vt:variant>
        <vt:i4>1376318</vt:i4>
      </vt:variant>
      <vt:variant>
        <vt:i4>62</vt:i4>
      </vt:variant>
      <vt:variant>
        <vt:i4>0</vt:i4>
      </vt:variant>
      <vt:variant>
        <vt:i4>5</vt:i4>
      </vt:variant>
      <vt:variant>
        <vt:lpwstr/>
      </vt:variant>
      <vt:variant>
        <vt:lpwstr>_Toc394486198</vt:lpwstr>
      </vt:variant>
      <vt:variant>
        <vt:i4>1376318</vt:i4>
      </vt:variant>
      <vt:variant>
        <vt:i4>56</vt:i4>
      </vt:variant>
      <vt:variant>
        <vt:i4>0</vt:i4>
      </vt:variant>
      <vt:variant>
        <vt:i4>5</vt:i4>
      </vt:variant>
      <vt:variant>
        <vt:lpwstr/>
      </vt:variant>
      <vt:variant>
        <vt:lpwstr>_Toc394486197</vt:lpwstr>
      </vt:variant>
      <vt:variant>
        <vt:i4>1376318</vt:i4>
      </vt:variant>
      <vt:variant>
        <vt:i4>50</vt:i4>
      </vt:variant>
      <vt:variant>
        <vt:i4>0</vt:i4>
      </vt:variant>
      <vt:variant>
        <vt:i4>5</vt:i4>
      </vt:variant>
      <vt:variant>
        <vt:lpwstr/>
      </vt:variant>
      <vt:variant>
        <vt:lpwstr>_Toc394486196</vt:lpwstr>
      </vt:variant>
      <vt:variant>
        <vt:i4>1376318</vt:i4>
      </vt:variant>
      <vt:variant>
        <vt:i4>44</vt:i4>
      </vt:variant>
      <vt:variant>
        <vt:i4>0</vt:i4>
      </vt:variant>
      <vt:variant>
        <vt:i4>5</vt:i4>
      </vt:variant>
      <vt:variant>
        <vt:lpwstr/>
      </vt:variant>
      <vt:variant>
        <vt:lpwstr>_Toc394486195</vt:lpwstr>
      </vt:variant>
      <vt:variant>
        <vt:i4>1376318</vt:i4>
      </vt:variant>
      <vt:variant>
        <vt:i4>38</vt:i4>
      </vt:variant>
      <vt:variant>
        <vt:i4>0</vt:i4>
      </vt:variant>
      <vt:variant>
        <vt:i4>5</vt:i4>
      </vt:variant>
      <vt:variant>
        <vt:lpwstr/>
      </vt:variant>
      <vt:variant>
        <vt:lpwstr>_Toc394486194</vt:lpwstr>
      </vt:variant>
      <vt:variant>
        <vt:i4>1376318</vt:i4>
      </vt:variant>
      <vt:variant>
        <vt:i4>32</vt:i4>
      </vt:variant>
      <vt:variant>
        <vt:i4>0</vt:i4>
      </vt:variant>
      <vt:variant>
        <vt:i4>5</vt:i4>
      </vt:variant>
      <vt:variant>
        <vt:lpwstr/>
      </vt:variant>
      <vt:variant>
        <vt:lpwstr>_Toc394486193</vt:lpwstr>
      </vt:variant>
      <vt:variant>
        <vt:i4>1376318</vt:i4>
      </vt:variant>
      <vt:variant>
        <vt:i4>26</vt:i4>
      </vt:variant>
      <vt:variant>
        <vt:i4>0</vt:i4>
      </vt:variant>
      <vt:variant>
        <vt:i4>5</vt:i4>
      </vt:variant>
      <vt:variant>
        <vt:lpwstr/>
      </vt:variant>
      <vt:variant>
        <vt:lpwstr>_Toc394486192</vt:lpwstr>
      </vt:variant>
      <vt:variant>
        <vt:i4>1376318</vt:i4>
      </vt:variant>
      <vt:variant>
        <vt:i4>20</vt:i4>
      </vt:variant>
      <vt:variant>
        <vt:i4>0</vt:i4>
      </vt:variant>
      <vt:variant>
        <vt:i4>5</vt:i4>
      </vt:variant>
      <vt:variant>
        <vt:lpwstr/>
      </vt:variant>
      <vt:variant>
        <vt:lpwstr>_Toc394486191</vt:lpwstr>
      </vt:variant>
      <vt:variant>
        <vt:i4>1376318</vt:i4>
      </vt:variant>
      <vt:variant>
        <vt:i4>14</vt:i4>
      </vt:variant>
      <vt:variant>
        <vt:i4>0</vt:i4>
      </vt:variant>
      <vt:variant>
        <vt:i4>5</vt:i4>
      </vt:variant>
      <vt:variant>
        <vt:lpwstr/>
      </vt:variant>
      <vt:variant>
        <vt:lpwstr>_Toc394486190</vt:lpwstr>
      </vt:variant>
      <vt:variant>
        <vt:i4>1310782</vt:i4>
      </vt:variant>
      <vt:variant>
        <vt:i4>8</vt:i4>
      </vt:variant>
      <vt:variant>
        <vt:i4>0</vt:i4>
      </vt:variant>
      <vt:variant>
        <vt:i4>5</vt:i4>
      </vt:variant>
      <vt:variant>
        <vt:lpwstr/>
      </vt:variant>
      <vt:variant>
        <vt:lpwstr>_Toc394486189</vt:lpwstr>
      </vt:variant>
      <vt:variant>
        <vt:i4>131080</vt:i4>
      </vt:variant>
      <vt:variant>
        <vt:i4>15138</vt:i4>
      </vt:variant>
      <vt:variant>
        <vt:i4>1027</vt:i4>
      </vt:variant>
      <vt:variant>
        <vt:i4>1</vt:i4>
      </vt:variant>
      <vt:variant>
        <vt:lpwstr>http://techmytalk.files.wordpress.com/2013/03/grail-architecture-new.jpg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CDR-Lite Design Document</dc:title>
  <dc:creator/>
  <cp:lastModifiedBy/>
  <cp:revision>1</cp:revision>
  <dcterms:created xsi:type="dcterms:W3CDTF">2016-04-13T20:13:00Z</dcterms:created>
  <dcterms:modified xsi:type="dcterms:W3CDTF">2016-08-25T15:28:00Z</dcterms:modified>
</cp:coreProperties>
</file>